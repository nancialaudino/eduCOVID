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006F6A96" w:rsidP="006F6A96" w:rsidRDefault="006F6A96" w14:paraId="2665467F" w14:textId="79A0DE94">
      <w:pPr>
        <w:rPr>
          <w:rFonts w:ascii="Times New Roman" w:hAnsi="Times New Roman" w:eastAsia="Times New Roman" w:cs="Times New Roman"/>
          <w:lang w:eastAsia="pt-PT"/>
        </w:rPr>
      </w:pPr>
      <w:r w:rsidRPr="7EA4BEB8">
        <w:rPr>
          <w:rFonts w:ascii="Times New Roman" w:hAnsi="Times New Roman" w:eastAsia="Times New Roman" w:cs="Times New Roman"/>
          <w:lang w:eastAsia="pt-PT"/>
        </w:rPr>
        <w:fldChar w:fldCharType="begin"/>
      </w:r>
      <w:r w:rsidRPr="7EA4BEB8">
        <w:rPr>
          <w:rFonts w:ascii="Times New Roman" w:hAnsi="Times New Roman" w:eastAsia="Times New Roman" w:cs="Times New Roman"/>
          <w:lang w:eastAsia="pt-PT"/>
        </w:rPr>
        <w:instrText xml:space="preserve"> INCLUDEPICTURE "/var/folders/7f/8kd55zs518q07qzlh2wt6h480000gp/T/com.microsoft.Word/WebArchiveCopyPasteTempFiles/page1image64421104" \* MERGEFORMATINET </w:instrText>
      </w:r>
      <w:r w:rsidRPr="7EA4BEB8">
        <w:rPr>
          <w:rFonts w:ascii="Times New Roman" w:hAnsi="Times New Roman" w:eastAsia="Times New Roman" w:cs="Times New Roman"/>
          <w:lang w:eastAsia="pt-PT"/>
        </w:rPr>
        <w:fldChar w:fldCharType="separate"/>
      </w:r>
      <w:r w:rsidR="5BA387F7">
        <w:drawing>
          <wp:inline wp14:editId="7EA4BEB8" wp14:anchorId="54BE5F92">
            <wp:extent cx="1270000" cy="419100"/>
            <wp:effectExtent l="0" t="0" r="0" b="0"/>
            <wp:docPr id="1" name="Imagem 1" descr="page1image64421104" title=""/>
            <wp:cNvGraphicFramePr>
              <a:graphicFrameLocks noChangeAspect="1"/>
            </wp:cNvGraphicFramePr>
            <a:graphic>
              <a:graphicData uri="http://schemas.openxmlformats.org/drawingml/2006/picture">
                <pic:pic>
                  <pic:nvPicPr>
                    <pic:cNvPr id="0" name="Imagem 1"/>
                    <pic:cNvPicPr/>
                  </pic:nvPicPr>
                  <pic:blipFill>
                    <a:blip r:embed="R3cf453f5841646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70000" cy="419100"/>
                    </a:xfrm>
                    <a:prstGeom prst="rect">
                      <a:avLst/>
                    </a:prstGeom>
                  </pic:spPr>
                </pic:pic>
              </a:graphicData>
            </a:graphic>
          </wp:inline>
        </w:drawing>
      </w:r>
      <w:r w:rsidRPr="7EA4BEB8">
        <w:rPr>
          <w:rFonts w:ascii="Times New Roman" w:hAnsi="Times New Roman" w:eastAsia="Times New Roman" w:cs="Times New Roman"/>
          <w:lang w:eastAsia="pt-PT"/>
        </w:rPr>
        <w:fldChar w:fldCharType="end"/>
      </w:r>
      <w:r w:rsidR="5BA387F7">
        <w:drawing>
          <wp:inline wp14:editId="5C4C7B5F" wp14:anchorId="6D9D436E">
            <wp:extent cx="2190750" cy="419138"/>
            <wp:effectExtent l="0" t="0" r="0" b="0"/>
            <wp:docPr id="1025" name="Picture 1" descr="page1image64419440" title=""/>
            <wp:cNvGraphicFramePr>
              <a:graphicFrameLocks noChangeAspect="1"/>
            </wp:cNvGraphicFramePr>
            <a:graphic>
              <a:graphicData uri="http://schemas.openxmlformats.org/drawingml/2006/picture">
                <pic:pic>
                  <pic:nvPicPr>
                    <pic:cNvPr id="0" name="Picture 1"/>
                    <pic:cNvPicPr/>
                  </pic:nvPicPr>
                  <pic:blipFill>
                    <a:blip r:embed="Re6acbfee470243d9">
                      <a:extLst xmlns:a="http://schemas.openxmlformats.org/drawingml/2006/main">
                        <a:ext uri="{FF2B5EF4-FFF2-40B4-BE49-F238E27FC236}">
                          <a16:creationId xmlns:a16="http://schemas.microsoft.com/office/drawing/2014/main" id="{59F8C698-04BB-AD4B-B65D-E469A2835B2D}"/>
                        </a:ext>
                      </a:extLst>
                    </a:blip>
                    <a:stretch>
                      <a:fillRect/>
                    </a:stretch>
                  </pic:blipFill>
                  <pic:spPr>
                    <a:xfrm rot="0" flipH="0" flipV="0">
                      <a:off x="0" y="0"/>
                      <a:ext cx="2190750" cy="419138"/>
                    </a:xfrm>
                    <a:prstGeom prst="rect">
                      <a:avLst/>
                    </a:prstGeom>
                  </pic:spPr>
                </pic:pic>
              </a:graphicData>
            </a:graphic>
          </wp:inline>
        </w:drawing>
      </w:r>
    </w:p>
    <w:p w:rsidR="006F6A96" w:rsidP="006F6A96" w:rsidRDefault="006F6A96" w14:paraId="2B87C25D" w14:textId="75DB7073">
      <w:pPr>
        <w:rPr>
          <w:rFonts w:ascii="Times New Roman" w:hAnsi="Times New Roman" w:eastAsia="Times New Roman" w:cs="Times New Roman"/>
          <w:lang w:eastAsia="pt-PT"/>
        </w:rPr>
      </w:pPr>
    </w:p>
    <w:p w:rsidR="006F6A96" w:rsidP="006F6A96" w:rsidRDefault="006F6A96" w14:paraId="7E75E695" w14:textId="0C1BD73F">
      <w:pPr>
        <w:rPr>
          <w:rFonts w:ascii="Times New Roman" w:hAnsi="Times New Roman" w:eastAsia="Times New Roman" w:cs="Times New Roman"/>
          <w:lang w:eastAsia="pt-PT"/>
        </w:rPr>
      </w:pPr>
    </w:p>
    <w:p w:rsidR="006F6A96" w:rsidP="006F6A96" w:rsidRDefault="006F6A96" w14:paraId="231D3BC5" w14:textId="338AAAAA">
      <w:pPr>
        <w:rPr>
          <w:rFonts w:ascii="Times New Roman" w:hAnsi="Times New Roman" w:eastAsia="Times New Roman" w:cs="Times New Roman"/>
          <w:lang w:eastAsia="pt-PT"/>
        </w:rPr>
      </w:pPr>
    </w:p>
    <w:p w:rsidR="006F6A96" w:rsidP="006F6A96" w:rsidRDefault="006F6A96" w14:paraId="69C21B24" w14:textId="569816AF">
      <w:pPr>
        <w:rPr>
          <w:rFonts w:ascii="Times New Roman" w:hAnsi="Times New Roman" w:eastAsia="Times New Roman" w:cs="Times New Roman"/>
          <w:lang w:eastAsia="pt-PT"/>
        </w:rPr>
      </w:pPr>
    </w:p>
    <w:p w:rsidR="006F6A96" w:rsidDel="0011371F" w:rsidP="006F6A96" w:rsidRDefault="006F6A96" w14:paraId="23AB12EA" w14:textId="48A38241">
      <w:pPr>
        <w:rPr>
          <w:del w:author="Gabriel Pestana" w:date="2021-03-24T09:59:00Z" w:id="0"/>
          <w:rFonts w:ascii="Times New Roman" w:hAnsi="Times New Roman" w:eastAsia="Times New Roman" w:cs="Times New Roman"/>
          <w:lang w:eastAsia="pt-PT"/>
        </w:rPr>
      </w:pPr>
    </w:p>
    <w:p w:rsidR="006F6A96" w:rsidDel="0011371F" w:rsidP="006F6A96" w:rsidRDefault="006F6A96" w14:paraId="5096C0EA" w14:textId="43C8CF0E">
      <w:pPr>
        <w:rPr>
          <w:del w:author="Gabriel Pestana" w:date="2021-03-24T09:59:00Z" w:id="1"/>
          <w:rFonts w:ascii="Times New Roman" w:hAnsi="Times New Roman" w:eastAsia="Times New Roman" w:cs="Times New Roman"/>
          <w:lang w:eastAsia="pt-PT"/>
        </w:rPr>
      </w:pPr>
    </w:p>
    <w:p w:rsidR="006F6A96" w:rsidDel="0011371F" w:rsidP="006F6A96" w:rsidRDefault="006F6A96" w14:paraId="69D2DF7C" w14:textId="09BC24F4">
      <w:pPr>
        <w:rPr>
          <w:del w:author="Gabriel Pestana" w:date="2021-03-24T09:59:00Z" w:id="2"/>
          <w:rFonts w:ascii="Times New Roman" w:hAnsi="Times New Roman" w:eastAsia="Times New Roman" w:cs="Times New Roman"/>
          <w:sz w:val="40"/>
          <w:szCs w:val="40"/>
          <w:lang w:eastAsia="pt-PT"/>
        </w:rPr>
      </w:pPr>
    </w:p>
    <w:p w:rsidR="000609B8" w:rsidDel="0011371F" w:rsidP="006F6A96" w:rsidRDefault="000609B8" w14:paraId="0BBAD2AD" w14:textId="11E26874">
      <w:pPr>
        <w:rPr>
          <w:del w:author="Gabriel Pestana" w:date="2021-03-24T09:59:00Z" w:id="3"/>
          <w:rFonts w:ascii="Times New Roman" w:hAnsi="Times New Roman" w:eastAsia="Times New Roman" w:cs="Times New Roman"/>
          <w:sz w:val="40"/>
          <w:szCs w:val="40"/>
          <w:lang w:eastAsia="pt-PT"/>
        </w:rPr>
      </w:pPr>
    </w:p>
    <w:p w:rsidR="000609B8" w:rsidDel="0011371F" w:rsidP="006F6A96" w:rsidRDefault="000609B8" w14:paraId="039A6F57" w14:textId="35CDEC61">
      <w:pPr>
        <w:rPr>
          <w:del w:author="Gabriel Pestana" w:date="2021-03-24T09:59:00Z" w:id="4"/>
          <w:rFonts w:ascii="Times New Roman" w:hAnsi="Times New Roman" w:eastAsia="Times New Roman" w:cs="Times New Roman"/>
          <w:sz w:val="40"/>
          <w:szCs w:val="40"/>
          <w:lang w:eastAsia="pt-PT"/>
        </w:rPr>
      </w:pPr>
    </w:p>
    <w:p w:rsidR="000609B8" w:rsidP="006F6A96" w:rsidRDefault="000609B8" w14:paraId="6C13C52C" w14:textId="4D80219E">
      <w:pPr>
        <w:rPr>
          <w:rFonts w:ascii="Times New Roman" w:hAnsi="Times New Roman" w:eastAsia="Times New Roman" w:cs="Times New Roman"/>
          <w:sz w:val="40"/>
          <w:szCs w:val="40"/>
          <w:lang w:eastAsia="pt-PT"/>
        </w:rPr>
      </w:pPr>
    </w:p>
    <w:p w:rsidR="000609B8" w:rsidP="006F6A96" w:rsidRDefault="000609B8" w14:paraId="47969552" w14:textId="76EB4C58">
      <w:pPr>
        <w:rPr>
          <w:rFonts w:ascii="Times New Roman" w:hAnsi="Times New Roman" w:eastAsia="Times New Roman" w:cs="Times New Roman"/>
          <w:sz w:val="40"/>
          <w:szCs w:val="40"/>
          <w:lang w:eastAsia="pt-PT"/>
        </w:rPr>
      </w:pPr>
    </w:p>
    <w:p w:rsidRPr="000609B8" w:rsidR="000609B8" w:rsidP="006F6A96" w:rsidRDefault="000609B8" w14:paraId="3BDCB8D7" w14:textId="77777777">
      <w:pPr>
        <w:rPr>
          <w:rFonts w:ascii="Times New Roman" w:hAnsi="Times New Roman" w:eastAsia="Times New Roman" w:cs="Times New Roman"/>
          <w:sz w:val="40"/>
          <w:szCs w:val="40"/>
          <w:lang w:eastAsia="pt-PT"/>
        </w:rPr>
      </w:pPr>
    </w:p>
    <w:p w:rsidRPr="000609B8" w:rsidR="006F6A96" w:rsidP="006F6A96" w:rsidRDefault="006F6A96" w14:paraId="46D45EF4" w14:textId="5AFEA495">
      <w:pPr>
        <w:jc w:val="center"/>
        <w:rPr>
          <w:rFonts w:eastAsia="Times New Roman" w:cstheme="minorHAnsi"/>
          <w:b/>
          <w:bCs/>
          <w:sz w:val="40"/>
          <w:szCs w:val="40"/>
          <w:lang w:eastAsia="pt-PT"/>
        </w:rPr>
      </w:pPr>
      <w:r w:rsidRPr="000609B8">
        <w:rPr>
          <w:rFonts w:eastAsia="Times New Roman" w:cstheme="minorHAnsi"/>
          <w:b/>
          <w:bCs/>
          <w:sz w:val="40"/>
          <w:szCs w:val="40"/>
          <w:lang w:eastAsia="pt-PT"/>
        </w:rPr>
        <w:t>Relatório de Progresso Semanal</w:t>
      </w:r>
    </w:p>
    <w:p w:rsidRPr="000609B8" w:rsidR="006F6A96" w:rsidP="006F6A96" w:rsidRDefault="006F6A96" w14:paraId="75FCDED0" w14:textId="00FCC6FB">
      <w:pPr>
        <w:jc w:val="center"/>
        <w:rPr>
          <w:rFonts w:eastAsia="Times New Roman" w:cstheme="minorHAnsi"/>
          <w:b/>
          <w:bCs/>
          <w:sz w:val="40"/>
          <w:szCs w:val="40"/>
          <w:lang w:eastAsia="pt-PT"/>
        </w:rPr>
      </w:pPr>
    </w:p>
    <w:p w:rsidR="006F6A96" w:rsidP="006F6A96" w:rsidRDefault="006F6A96" w14:paraId="7C6A3092" w14:textId="6DFFBEF6">
      <w:pPr>
        <w:jc w:val="center"/>
        <w:rPr>
          <w:rFonts w:eastAsia="Times New Roman" w:cstheme="minorHAnsi"/>
          <w:b/>
          <w:bCs/>
          <w:sz w:val="40"/>
          <w:szCs w:val="40"/>
          <w:lang w:eastAsia="pt-PT"/>
        </w:rPr>
      </w:pPr>
      <w:r w:rsidRPr="000609B8">
        <w:rPr>
          <w:rFonts w:eastAsia="Times New Roman" w:cstheme="minorHAnsi"/>
          <w:b/>
          <w:bCs/>
          <w:sz w:val="40"/>
          <w:szCs w:val="40"/>
          <w:lang w:eastAsia="pt-PT"/>
        </w:rPr>
        <w:t>Projeto: edu</w:t>
      </w:r>
      <w:r w:rsidRPr="000609B8" w:rsidR="000609B8">
        <w:rPr>
          <w:rFonts w:eastAsia="Times New Roman" w:cstheme="minorHAnsi"/>
          <w:b/>
          <w:bCs/>
          <w:sz w:val="40"/>
          <w:szCs w:val="40"/>
          <w:lang w:eastAsia="pt-PT"/>
        </w:rPr>
        <w:t>4CARE</w:t>
      </w:r>
    </w:p>
    <w:p w:rsidR="0011371F" w:rsidP="0011371F" w:rsidRDefault="0011371F" w14:paraId="074DE645" w14:textId="30C3EE89">
      <w:pPr>
        <w:rPr>
          <w:ins w:author="Gabriel Pestana" w:date="2021-03-24T09:58:00Z" w:id="5"/>
          <w:rFonts w:eastAsia="Times New Roman" w:cstheme="minorHAnsi"/>
          <w:b/>
          <w:bCs/>
          <w:sz w:val="40"/>
          <w:szCs w:val="40"/>
          <w:lang w:eastAsia="pt-PT"/>
        </w:rPr>
      </w:pPr>
    </w:p>
    <w:p w:rsidR="0011371F" w:rsidP="0011371F" w:rsidRDefault="0011371F" w14:paraId="79718A81" w14:textId="2B2AE963">
      <w:pPr>
        <w:rPr>
          <w:ins w:author="Gabriel Pestana" w:date="2021-03-24T09:59:00Z" w:id="6"/>
          <w:rFonts w:eastAsia="Times New Roman" w:cstheme="minorHAnsi"/>
          <w:b/>
          <w:bCs/>
          <w:sz w:val="40"/>
          <w:szCs w:val="40"/>
          <w:lang w:eastAsia="pt-PT"/>
        </w:rPr>
      </w:pPr>
    </w:p>
    <w:p w:rsidR="0011371F" w:rsidP="4FD24239" w:rsidRDefault="0011371F" w14:paraId="4C9E9F0C" w14:textId="6FBEAE8D" w14:noSpellErr="1">
      <w:pPr>
        <w:pStyle w:val="Normal"/>
        <w:rPr>
          <w:ins w:author="Gabriel Pestana" w:date="2021-03-24T09:58:00Z" w:id="1885837536"/>
          <w:rFonts w:eastAsia="Times New Roman" w:cs="Calibri" w:cstheme="minorAscii"/>
          <w:b w:val="0"/>
          <w:bCs w:val="0"/>
          <w:color w:val="auto"/>
          <w:sz w:val="40"/>
          <w:szCs w:val="40"/>
          <w:lang w:eastAsia="pt-PT"/>
        </w:rPr>
      </w:pPr>
    </w:p>
    <w:p w:rsidR="0011371F" w:rsidP="4FD24239" w:rsidRDefault="0011371F" w14:paraId="66AA0AF4" w14:textId="35BADBC6" w14:noSpellErr="1">
      <w:pPr>
        <w:rPr>
          <w:ins w:author="Nancia  Laudino" w:date="2021-03-24T15:52:33.662Z" w:id="1429475907"/>
          <w:rFonts w:eastAsia="Times New Roman" w:cs="Calibri" w:cstheme="minorAscii"/>
          <w:b w:val="0"/>
          <w:bCs w:val="0"/>
          <w:color w:val="000000" w:themeColor="text1" w:themeTint="FF" w:themeShade="FF"/>
          <w:sz w:val="40"/>
          <w:szCs w:val="40"/>
          <w:u w:val="none"/>
          <w:lang w:eastAsia="pt-PT"/>
        </w:rPr>
      </w:pPr>
      <w:ins w:author="Nancia  Laudino" w:date="2021-03-24T15:52:32.203Z" w:id="1373380103">
        <w:r w:rsidRPr="4FD24239" w:rsidR="19B1BC6B">
          <w:rPr>
            <w:rFonts w:eastAsia="Times New Roman" w:cs="Calibri" w:cstheme="minorAscii"/>
            <w:b w:val="0"/>
            <w:bCs w:val="0"/>
            <w:color w:val="000000" w:themeColor="text1" w:themeTint="FF" w:themeShade="FF"/>
            <w:sz w:val="40"/>
            <w:szCs w:val="40"/>
            <w:u w:val="none"/>
            <w:lang w:eastAsia="pt-PT"/>
          </w:rPr>
          <w:t>Data:  19/03/2021</w:t>
        </w:r>
      </w:ins>
    </w:p>
    <w:p w:rsidR="19B1BC6B" w:rsidP="4FD24239" w:rsidRDefault="19B1BC6B" w14:paraId="17AA2040" w14:textId="04F989FC" w14:noSpellErr="1">
      <w:pPr>
        <w:pStyle w:val="Normal"/>
        <w:rPr>
          <w:ins w:author="Nancia  Laudino" w:date="2021-03-24T15:53:03.374Z" w:id="1406498246"/>
          <w:rFonts w:eastAsia="Times New Roman" w:cs="Calibri" w:cstheme="minorAscii"/>
          <w:b w:val="0"/>
          <w:bCs w:val="0"/>
          <w:color w:val="000000" w:themeColor="text1" w:themeTint="FF" w:themeShade="FF"/>
          <w:sz w:val="40"/>
          <w:szCs w:val="40"/>
          <w:u w:val="none"/>
          <w:lang w:eastAsia="pt-PT"/>
        </w:rPr>
      </w:pPr>
      <w:ins w:author="Nancia  Laudino" w:date="2021-03-24T15:52:59.99Z" w:id="1423839794">
        <w:r w:rsidRPr="4FD24239" w:rsidR="19B1BC6B">
          <w:rPr>
            <w:rFonts w:eastAsia="Times New Roman" w:cs="Calibri" w:cstheme="minorAscii"/>
            <w:b w:val="0"/>
            <w:bCs w:val="0"/>
            <w:color w:val="000000" w:themeColor="text1" w:themeTint="FF" w:themeShade="FF"/>
            <w:sz w:val="40"/>
            <w:szCs w:val="40"/>
            <w:u w:val="none"/>
            <w:lang w:eastAsia="pt-PT"/>
          </w:rPr>
          <w:t>Período: Seman</w:t>
        </w:r>
      </w:ins>
      <w:ins w:author="Nancia  Laudino" w:date="2021-03-24T15:53:00.787Z" w:id="1879911571">
        <w:r w:rsidRPr="4FD24239" w:rsidR="19B1BC6B">
          <w:rPr>
            <w:rFonts w:eastAsia="Times New Roman" w:cs="Calibri" w:cstheme="minorAscii"/>
            <w:b w:val="0"/>
            <w:bCs w:val="0"/>
            <w:color w:val="000000" w:themeColor="text1" w:themeTint="FF" w:themeShade="FF"/>
            <w:sz w:val="40"/>
            <w:szCs w:val="40"/>
            <w:u w:val="none"/>
            <w:lang w:eastAsia="pt-PT"/>
          </w:rPr>
          <w:t>a 2</w:t>
        </w:r>
      </w:ins>
    </w:p>
    <w:p w:rsidR="584F286B" w:rsidP="4FD24239" w:rsidRDefault="584F286B" w14:paraId="4678AA0F" w14:textId="6E93D5C6" w14:noSpellErr="1">
      <w:pPr>
        <w:pStyle w:val="Normal"/>
        <w:rPr>
          <w:ins w:author="Nancia  Laudino" w:date="2021-03-24T15:53:04.05Z" w:id="1503126853"/>
          <w:rFonts w:eastAsia="Times New Roman" w:cs="Calibri" w:cstheme="minorAscii"/>
          <w:b w:val="0"/>
          <w:bCs w:val="0"/>
          <w:color w:val="000000" w:themeColor="text1" w:themeTint="FF" w:themeShade="FF"/>
          <w:sz w:val="40"/>
          <w:szCs w:val="40"/>
          <w:u w:val="none"/>
          <w:lang w:eastAsia="pt-PT"/>
        </w:rPr>
      </w:pPr>
    </w:p>
    <w:p w:rsidR="19B1BC6B" w:rsidP="4FD24239" w:rsidRDefault="19B1BC6B" w14:paraId="4A917C03" w14:textId="0AF17997" w14:noSpellErr="1">
      <w:pPr>
        <w:pStyle w:val="Normal"/>
        <w:rPr>
          <w:ins w:author="Nancia  Laudino" w:date="2021-03-24T15:53:17.119Z" w:id="309729210"/>
          <w:rFonts w:eastAsia="Times New Roman" w:cs="Calibri" w:cstheme="minorAscii"/>
          <w:b w:val="0"/>
          <w:bCs w:val="0"/>
          <w:color w:val="000000" w:themeColor="text1" w:themeTint="FF" w:themeShade="FF"/>
          <w:sz w:val="40"/>
          <w:szCs w:val="40"/>
          <w:u w:val="none"/>
          <w:lang w:eastAsia="pt-PT"/>
        </w:rPr>
      </w:pPr>
      <w:ins w:author="Nancia  Laudino" w:date="2021-03-24T15:53:15.915Z" w:id="789928277">
        <w:r w:rsidRPr="4FD24239" w:rsidR="19B1BC6B">
          <w:rPr>
            <w:rFonts w:eastAsia="Times New Roman" w:cs="Calibri" w:cstheme="minorAscii"/>
            <w:b w:val="0"/>
            <w:bCs w:val="0"/>
            <w:color w:val="000000" w:themeColor="text1" w:themeTint="FF" w:themeShade="FF"/>
            <w:sz w:val="40"/>
            <w:szCs w:val="40"/>
            <w:u w:val="none"/>
            <w:lang w:eastAsia="pt-PT"/>
          </w:rPr>
          <w:t>Autores: Joana Vidigal</w:t>
        </w:r>
      </w:ins>
    </w:p>
    <w:p w:rsidR="19B1BC6B" w:rsidP="4FD24239" w:rsidRDefault="19B1BC6B" w14:paraId="64769457" w14:textId="3D46E6A4" w14:noSpellErr="1">
      <w:pPr>
        <w:pStyle w:val="Normal"/>
        <w:ind w:left="708" w:firstLine="708"/>
        <w:rPr>
          <w:ins w:author="Gabriel Pestana" w:date="2021-03-24T09:57:00Z" w:id="597078597"/>
          <w:rFonts w:eastAsia="Times New Roman" w:cs="Calibri" w:cstheme="minorAscii"/>
          <w:b w:val="0"/>
          <w:bCs w:val="0"/>
          <w:color w:val="000000" w:themeColor="text1" w:themeTint="FF" w:themeShade="FF"/>
          <w:sz w:val="40"/>
          <w:szCs w:val="40"/>
          <w:u w:val="none"/>
          <w:lang w:eastAsia="pt-PT"/>
        </w:rPr>
      </w:pPr>
      <w:ins w:author="Nancia  Laudino" w:date="2021-03-24T15:53:25.738Z" w:id="1114107246">
        <w:r w:rsidRPr="4FD24239" w:rsidR="19B1BC6B">
          <w:rPr>
            <w:rFonts w:eastAsia="Times New Roman" w:cs="Calibri" w:cstheme="minorAscii"/>
            <w:b w:val="0"/>
            <w:bCs w:val="0"/>
            <w:color w:val="000000" w:themeColor="text1" w:themeTint="FF" w:themeShade="FF"/>
            <w:sz w:val="40"/>
            <w:szCs w:val="40"/>
            <w:u w:val="none"/>
            <w:lang w:eastAsia="pt-PT"/>
            <w:rPrChange w:author="Nancia  Laudino" w:date="2021-03-24T15:53:41.94Z" w:id="759102903">
              <w:rPr>
                <w:rFonts w:eastAsia="Times New Roman" w:cs="Calibri" w:cstheme="minorAscii"/>
                <w:b w:val="1"/>
                <w:bCs w:val="1"/>
                <w:sz w:val="40"/>
                <w:szCs w:val="40"/>
                <w:u w:val="none"/>
                <w:lang w:eastAsia="pt-PT"/>
              </w:rPr>
            </w:rPrChange>
          </w:rPr>
          <w:t>Nancia</w:t>
        </w:r>
        <w:r w:rsidRPr="4FD24239" w:rsidR="19B1BC6B">
          <w:rPr>
            <w:rFonts w:eastAsia="Times New Roman" w:cs="Calibri" w:cstheme="minorAscii"/>
            <w:b w:val="0"/>
            <w:bCs w:val="0"/>
            <w:color w:val="000000" w:themeColor="text1" w:themeTint="FF" w:themeShade="FF"/>
            <w:sz w:val="40"/>
            <w:szCs w:val="40"/>
            <w:u w:val="none"/>
            <w:lang w:eastAsia="pt-PT"/>
            <w:rPrChange w:author="Nancia  Laudino" w:date="2021-03-24T15:53:39.783Z" w:id="1411114293">
              <w:rPr>
                <w:rFonts w:eastAsia="Times New Roman" w:cs="Calibri" w:cstheme="minorAscii"/>
                <w:b w:val="1"/>
                <w:bCs w:val="1"/>
                <w:sz w:val="40"/>
                <w:szCs w:val="40"/>
                <w:lang w:eastAsia="pt-PT"/>
              </w:rPr>
            </w:rPrChange>
          </w:rPr>
          <w:t xml:space="preserve"> </w:t>
        </w:r>
        <w:r w:rsidRPr="4FD24239" w:rsidR="19B1BC6B">
          <w:rPr>
            <w:rFonts w:eastAsia="Times New Roman" w:cs="Calibri" w:cstheme="minorAscii"/>
            <w:b w:val="0"/>
            <w:bCs w:val="0"/>
            <w:color w:val="000000" w:themeColor="text1" w:themeTint="FF" w:themeShade="FF"/>
            <w:sz w:val="40"/>
            <w:szCs w:val="40"/>
            <w:u w:val="none"/>
            <w:lang w:eastAsia="pt-PT"/>
            <w:rPrChange w:author="Nancia  Laudino" w:date="2021-03-24T15:53:41.942Z" w:id="613593059">
              <w:rPr>
                <w:rFonts w:eastAsia="Times New Roman" w:cs="Calibri" w:cstheme="minorAscii"/>
                <w:b w:val="1"/>
                <w:bCs w:val="1"/>
                <w:sz w:val="40"/>
                <w:szCs w:val="40"/>
                <w:u w:val="none"/>
                <w:lang w:eastAsia="pt-PT"/>
              </w:rPr>
            </w:rPrChange>
          </w:rPr>
          <w:t>Laudino</w:t>
        </w:r>
      </w:ins>
    </w:p>
    <w:p w:rsidR="0011371F" w:rsidP="4FD24239" w:rsidRDefault="0011371F" w14:paraId="38D6C871" w14:textId="22D46EA5" w14:noSpellErr="1">
      <w:pPr>
        <w:rPr>
          <w:ins w:author="Gabriel Pestana" w:date="2021-03-24T09:57:00Z" w:id="243398109"/>
          <w:rFonts w:eastAsia="Times New Roman" w:cs="Calibri" w:cstheme="minorAscii"/>
          <w:b w:val="0"/>
          <w:bCs w:val="0"/>
          <w:color w:val="000000" w:themeColor="text1" w:themeTint="FF" w:themeShade="FF"/>
          <w:sz w:val="40"/>
          <w:szCs w:val="40"/>
          <w:u w:val="none"/>
          <w:lang w:eastAsia="pt-PT"/>
        </w:rPr>
      </w:pPr>
    </w:p>
    <w:p w:rsidR="006F6A96" w:rsidP="006F6A96" w:rsidRDefault="006F6A96" w14:paraId="02EBB718" w14:textId="0FF7C9C1">
      <w:pPr>
        <w:jc w:val="center"/>
        <w:rPr>
          <w:ins w:author="Gabriel Pestana" w:date="2021-03-24T09:59:00Z" w:id="34"/>
          <w:rFonts w:eastAsia="Times New Roman" w:cstheme="minorHAnsi"/>
          <w:b/>
          <w:bCs/>
          <w:sz w:val="36"/>
          <w:szCs w:val="36"/>
          <w:lang w:eastAsia="pt-PT"/>
        </w:rPr>
      </w:pPr>
    </w:p>
    <w:p w:rsidRPr="006F6A96" w:rsidR="0011371F" w:rsidDel="0011371F" w:rsidRDefault="0011371F" w14:paraId="3003A33E" w14:textId="7F2435A5">
      <w:pPr>
        <w:rPr>
          <w:del w:author="Gabriel Pestana" w:date="2021-03-24T09:59:00Z" w:id="35"/>
          <w:rFonts w:eastAsia="Times New Roman" w:cstheme="minorHAnsi"/>
          <w:b/>
          <w:bCs/>
          <w:sz w:val="36"/>
          <w:szCs w:val="36"/>
          <w:lang w:eastAsia="pt-PT"/>
        </w:rPr>
        <w:pPrChange w:author="Gabriel Pestana" w:date="2021-03-24T09:59:00Z" w:id="36">
          <w:pPr>
            <w:jc w:val="center"/>
          </w:pPr>
        </w:pPrChange>
      </w:pPr>
    </w:p>
    <w:p w:rsidRPr="006F6A96" w:rsidR="006F6A96" w:rsidP="006F6A96" w:rsidRDefault="006F6A96" w14:paraId="4AAB2EE4" w14:textId="77777777">
      <w:pPr>
        <w:rPr>
          <w:rFonts w:ascii="Times New Roman" w:hAnsi="Times New Roman" w:eastAsia="Times New Roman" w:cs="Times New Roman"/>
          <w:lang w:eastAsia="pt-PT"/>
        </w:rPr>
      </w:pPr>
    </w:p>
    <w:p w:rsidR="00EC1672" w:rsidP="006F6A96" w:rsidRDefault="00A11A85" w14:paraId="5BA0592E" w14:textId="2196BAD6">
      <w:pPr>
        <w:jc w:val="center"/>
      </w:pPr>
    </w:p>
    <w:p w:rsidR="000609B8" w:rsidP="006F6A96" w:rsidRDefault="000609B8" w14:paraId="2E8A5B91" w14:textId="1576DB75">
      <w:pPr>
        <w:jc w:val="center"/>
      </w:pPr>
    </w:p>
    <w:p w:rsidR="000609B8" w:rsidP="006F6A96" w:rsidRDefault="000609B8" w14:paraId="0BCDD6D2" w14:textId="72B6FC6B">
      <w:pPr>
        <w:jc w:val="center"/>
      </w:pPr>
    </w:p>
    <w:p w:rsidR="000609B8" w:rsidP="006F6A96" w:rsidRDefault="000609B8" w14:paraId="70FE95AC" w14:textId="71C0CA9D">
      <w:pPr>
        <w:jc w:val="center"/>
      </w:pPr>
    </w:p>
    <w:p w:rsidR="000609B8" w:rsidP="006F6A96" w:rsidRDefault="000609B8" w14:paraId="0C29CEDE" w14:textId="3AF1C86E">
      <w:pPr>
        <w:jc w:val="center"/>
      </w:pPr>
    </w:p>
    <w:p w:rsidR="000609B8" w:rsidP="006F6A96" w:rsidRDefault="000609B8" w14:paraId="68A2FD20" w14:textId="4FD5944F">
      <w:pPr>
        <w:jc w:val="center"/>
      </w:pPr>
    </w:p>
    <w:p w:rsidR="000609B8" w:rsidP="006F6A96" w:rsidRDefault="000609B8" w14:paraId="4FA772D0" w14:textId="65EC86C7">
      <w:pPr>
        <w:jc w:val="center"/>
      </w:pPr>
    </w:p>
    <w:p w:rsidR="000609B8" w:rsidP="006F6A96" w:rsidRDefault="000609B8" w14:paraId="3DFB6BBE" w14:textId="71611DA1">
      <w:pPr>
        <w:jc w:val="center"/>
      </w:pPr>
    </w:p>
    <w:p w:rsidR="000609B8" w:rsidP="006F6A96" w:rsidRDefault="000609B8" w14:paraId="35BA9FE0" w14:textId="53942DEA">
      <w:pPr>
        <w:jc w:val="center"/>
      </w:pPr>
    </w:p>
    <w:p w:rsidR="000609B8" w:rsidP="006F6A96" w:rsidRDefault="000609B8" w14:paraId="76B2462B" w14:textId="303AC97F">
      <w:pPr>
        <w:jc w:val="center"/>
      </w:pPr>
    </w:p>
    <w:p w:rsidR="000609B8" w:rsidP="006F6A96" w:rsidRDefault="000609B8" w14:paraId="5A50D9F0" w14:textId="6AC5ACFE">
      <w:pPr>
        <w:jc w:val="center"/>
      </w:pPr>
    </w:p>
    <w:p w:rsidR="000609B8" w:rsidP="006F6A96" w:rsidRDefault="000609B8" w14:paraId="3C8A8030" w14:textId="28648B47">
      <w:pPr>
        <w:jc w:val="center"/>
      </w:pPr>
    </w:p>
    <w:p w:rsidR="000609B8" w:rsidP="006F6A96" w:rsidRDefault="000609B8" w14:paraId="343FF477" w14:textId="1492529F">
      <w:pPr>
        <w:jc w:val="center"/>
      </w:pPr>
    </w:p>
    <w:p w:rsidR="000609B8" w:rsidP="4FD24239" w:rsidRDefault="000609B8" w14:paraId="618C7E87" w14:noSpellErr="1" w14:textId="77571FAF">
      <w:pPr>
        <w:pStyle w:val="Normal"/>
        <w:jc w:val="center"/>
      </w:pPr>
    </w:p>
    <w:p w:rsidR="4FD24239" w:rsidP="4FD24239" w:rsidRDefault="4FD24239" w14:paraId="11DDD6C7" w14:textId="39F6EF45">
      <w:pPr>
        <w:pStyle w:val="Normal"/>
        <w:jc w:val="center"/>
      </w:pPr>
    </w:p>
    <w:p w:rsidR="000609B8" w:rsidP="006F6A96" w:rsidRDefault="000609B8" w14:paraId="337CAAE2" w14:textId="50B478F7">
      <w:pPr>
        <w:jc w:val="center"/>
      </w:pPr>
    </w:p>
    <w:p w:rsidR="006F6A96" w:rsidP="006F6A96" w:rsidRDefault="00CF3586" w14:paraId="51DB4764" w14:textId="6597FABA">
      <w:pPr>
        <w:rPr>
          <w:rFonts w:asciiTheme="majorHAnsi" w:hAnsiTheme="majorHAnsi" w:cstheme="majorHAnsi"/>
          <w:b/>
          <w:bCs/>
          <w:sz w:val="32"/>
          <w:szCs w:val="32"/>
        </w:rPr>
      </w:pPr>
      <w:r>
        <w:rPr>
          <w:rFonts w:asciiTheme="majorHAnsi" w:hAnsiTheme="majorHAnsi" w:cstheme="majorHAnsi"/>
          <w:b/>
          <w:bCs/>
          <w:sz w:val="32"/>
          <w:szCs w:val="32"/>
        </w:rPr>
        <w:t>Sumário</w:t>
      </w:r>
    </w:p>
    <w:p w:rsidR="006F6A96" w:rsidP="0050428B" w:rsidRDefault="006F6A96" w14:paraId="512CF838" w14:textId="453B7055">
      <w:pPr>
        <w:jc w:val="both"/>
        <w:rPr>
          <w:rFonts w:asciiTheme="majorHAnsi" w:hAnsiTheme="majorHAnsi" w:cstheme="majorHAnsi"/>
          <w:b/>
          <w:bCs/>
          <w:sz w:val="32"/>
          <w:szCs w:val="32"/>
        </w:rPr>
        <w:pPrChange w:author="gabriel.pestana@estsetubal.ips.pt" w:date="2021-03-24T10:39:00Z" w:id="37">
          <w:pPr/>
        </w:pPrChange>
      </w:pPr>
    </w:p>
    <w:p w:rsidRPr="00CF3586" w:rsidR="00BD0C04" w:rsidDel="00BD0C04" w:rsidP="4FD24239" w:rsidRDefault="00BD0C04" w14:paraId="4509F84B" w14:textId="6EB116C1">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pPr>
      <w:r w:rsidRPr="4FD24239" w:rsidR="006F6A96">
        <w:rPr>
          <w:rFonts w:ascii="Calibri" w:hAnsi="Calibri" w:eastAsia="Calibri" w:cs="Calibri" w:asciiTheme="minorAscii" w:hAnsiTheme="minorAscii" w:eastAsiaTheme="minorAscii" w:cstheme="minorAscii"/>
          <w:sz w:val="22"/>
          <w:szCs w:val="22"/>
        </w:rPr>
        <w:t>Este documento representa o relatório de progresso semanal realizado no âmbito do projeto edu</w:t>
      </w:r>
      <w:r w:rsidRPr="4FD24239" w:rsidR="000609B8">
        <w:rPr>
          <w:rFonts w:ascii="Calibri" w:hAnsi="Calibri" w:eastAsia="Calibri" w:cs="Calibri" w:asciiTheme="minorAscii" w:hAnsiTheme="minorAscii" w:eastAsiaTheme="minorAscii" w:cstheme="minorAscii"/>
          <w:sz w:val="22"/>
          <w:szCs w:val="22"/>
        </w:rPr>
        <w:t>4CARE</w:t>
      </w:r>
      <w:r w:rsidRPr="4FD24239" w:rsidR="006F6A96">
        <w:rPr>
          <w:rFonts w:ascii="Calibri" w:hAnsi="Calibri" w:eastAsia="Calibri" w:cs="Calibri" w:asciiTheme="minorAscii" w:hAnsiTheme="minorAscii" w:eastAsiaTheme="minorAscii" w:cstheme="minorAscii"/>
          <w:sz w:val="22"/>
          <w:szCs w:val="22"/>
        </w:rPr>
        <w:t xml:space="preserve">. O projeto consiste no </w:t>
      </w:r>
      <w:r w:rsidRPr="4FD24239" w:rsidR="431A3044">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 xml:space="preserve">desenvolvendo um sistema de Informação que permita disponibilizar conteúdos educativos </w:t>
      </w:r>
      <w:r w:rsidRPr="4FD24239" w:rsidR="1B56E61A">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s</w:t>
      </w:r>
      <w:r w:rsidRPr="4FD24239" w:rsidR="3FDFC885">
        <w:rPr>
          <w:rFonts w:ascii="Calibri" w:hAnsi="Calibri" w:eastAsia="Calibri" w:cs="Calibri" w:asciiTheme="minorAscii" w:hAnsiTheme="minorAscii" w:eastAsiaTheme="minorAscii" w:cstheme="minorAscii"/>
          <w:sz w:val="22"/>
          <w:szCs w:val="22"/>
        </w:rPr>
        <w:t>obre diversas temáticas da área da saúde, destinados a</w:t>
      </w:r>
      <w:r w:rsidRPr="4FD24239" w:rsidR="431A3044">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os Auxiliares da Ação Médic</w:t>
      </w:r>
      <w:r w:rsidRPr="4FD24239" w:rsidR="4063FAA7">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a (</w:t>
      </w:r>
      <w:r w:rsidRPr="4FD24239" w:rsidR="431A3044">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AA</w:t>
      </w:r>
      <w:r w:rsidRPr="4FD24239" w:rsidR="1F0B9BB0">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M</w:t>
      </w:r>
      <w:r w:rsidRPr="4FD24239" w:rsidR="431A3044">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w:t>
      </w:r>
      <w:r w:rsidRPr="4FD24239" w:rsidR="470DDDD2">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w:t>
      </w:r>
      <w:r w:rsidRPr="4FD24239" w:rsidR="6D5A82B4">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 xml:space="preserve"> </w:t>
      </w:r>
      <w:r w:rsidRPr="4FD24239" w:rsidR="431A3044">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com o objetivo de auxilia</w:t>
      </w:r>
      <w:r w:rsidRPr="4FD24239" w:rsidR="78A24974">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-los</w:t>
      </w:r>
      <w:r w:rsidRPr="4FD24239" w:rsidR="431A3044">
        <w:rPr>
          <w:rFonts w:ascii="Calibri" w:hAnsi="Calibri" w:eastAsia="Calibri" w:cs="Calibri" w:asciiTheme="minorAscii" w:hAnsiTheme="minorAscii" w:eastAsiaTheme="minorAscii" w:cstheme="minorAscii"/>
          <w:noProof w:val="0"/>
          <w:color w:val="000000" w:themeColor="text1" w:themeTint="FF" w:themeShade="FF"/>
          <w:sz w:val="22"/>
          <w:szCs w:val="22"/>
          <w:lang w:val="pt-PT"/>
        </w:rPr>
        <w:t xml:space="preserve"> na prestação de cuidados de saúde, sob a supervisão de profissionais de saúde formação superior.</w:t>
      </w:r>
    </w:p>
    <w:p w:rsidRPr="00CF3586" w:rsidR="00BD0C04" w:rsidDel="00BD0C04" w:rsidP="4FD24239" w:rsidRDefault="00BD0C04" w14:paraId="1020E7DD" w14:textId="25D4C417">
      <w:pPr>
        <w:pStyle w:val="Normal"/>
        <w:jc w:val="both"/>
        <w:rPr>
          <w:del w:author="Gabriel Pestana [2]" w:date="2021-03-24T10:27:00Z" w:id="208889687"/>
          <w:rFonts w:cs="Calibri" w:cstheme="minorAscii"/>
          <w:sz w:val="22"/>
          <w:szCs w:val="22"/>
        </w:rPr>
      </w:pPr>
    </w:p>
    <w:p w:rsidRPr="00BD0C04" w:rsidR="006F6A96" w:rsidDel="00BD0C04" w:rsidP="0050428B" w:rsidRDefault="006F6A96" w14:paraId="18B1177E" w14:textId="1C5DBDB6">
      <w:pPr>
        <w:jc w:val="both"/>
        <w:rPr>
          <w:del w:author="Gabriel Pestana [2]" w:date="2021-03-24T10:27:00Z" w:id="51"/>
          <w:rFonts w:cstheme="minorHAnsi"/>
          <w:sz w:val="22"/>
          <w:szCs w:val="22"/>
          <w:rPrChange w:author="Gabriel Pestana [2]" w:date="2021-03-24T10:26:00Z" w:id="52">
            <w:rPr>
              <w:del w:author="Gabriel Pestana [2]" w:date="2021-03-24T10:27:00Z" w:id="53"/>
              <w:rFonts w:cstheme="minorHAnsi"/>
              <w:sz w:val="22"/>
              <w:szCs w:val="22"/>
            </w:rPr>
          </w:rPrChange>
        </w:rPr>
        <w:pPrChange w:author="gabriel.pestana@estsetubal.ips.pt" w:date="2021-03-24T10:39:00Z" w:id="54">
          <w:pPr/>
        </w:pPrChange>
      </w:pPr>
    </w:p>
    <w:p w:rsidRPr="00CF3586" w:rsidR="005A3308" w:rsidP="4FD24239" w:rsidRDefault="005A3308" w14:paraId="440CB6BD" w14:textId="4F2D2A45">
      <w:pPr>
        <w:jc w:val="both"/>
        <w:rPr>
          <w:rFonts w:cstheme="minorHAnsi"/>
          <w:sz w:val="22"/>
          <w:szCs w:val="22"/>
        </w:rPr>
        <w:pPrChange w:author="gabriel.pestana@estsetubal.ips.pt" w:date="2021-03-24T10:39:00Z" w:id="55">
          <w:pPr/>
        </w:pPrChange>
      </w:pPr>
      <w:r w:rsidRPr="4FD24239" w:rsidR="005A3308">
        <w:rPr>
          <w:rFonts w:cs="Calibri" w:cstheme="minorAscii"/>
          <w:sz w:val="22"/>
          <w:szCs w:val="22"/>
        </w:rPr>
        <w:t>Foi realizada uma reunião a</w:t>
      </w:r>
      <w:r w:rsidRPr="4FD24239" w:rsidR="00860B0A">
        <w:rPr>
          <w:rFonts w:cs="Calibri" w:cstheme="minorAscii"/>
          <w:sz w:val="22"/>
          <w:szCs w:val="22"/>
        </w:rPr>
        <w:t xml:space="preserve">os dezanove dias do mês de </w:t>
      </w:r>
      <w:proofErr w:type="gramStart"/>
      <w:r w:rsidRPr="4FD24239" w:rsidR="00860B0A">
        <w:rPr>
          <w:rFonts w:cs="Calibri" w:cstheme="minorAscii"/>
          <w:sz w:val="22"/>
          <w:szCs w:val="22"/>
        </w:rPr>
        <w:t>Março</w:t>
      </w:r>
      <w:proofErr w:type="gramEnd"/>
      <w:r w:rsidRPr="4FD24239" w:rsidR="00860B0A">
        <w:rPr>
          <w:rFonts w:cs="Calibri" w:cstheme="minorAscii"/>
          <w:sz w:val="22"/>
          <w:szCs w:val="22"/>
        </w:rPr>
        <w:t>, do ano de dois mil e vinte e um, às 11:30 h via MS Teams</w:t>
      </w:r>
      <w:r w:rsidRPr="4FD24239" w:rsidR="005A3308">
        <w:rPr>
          <w:rFonts w:cs="Calibri" w:cstheme="minorAscii"/>
          <w:sz w:val="22"/>
          <w:szCs w:val="22"/>
        </w:rPr>
        <w:t>. Esteve presente um dos membros da equipa de projeto, Nancia Laudino, e os proponentes do projeto: Gabriel Pestana, Helga Rafael Henriques e Tiago Nascimento.</w:t>
      </w:r>
    </w:p>
    <w:p w:rsidR="4FD24239" w:rsidP="4FD24239" w:rsidRDefault="4FD24239" w14:paraId="6DD85B40" w14:textId="1FB88510">
      <w:pPr>
        <w:pStyle w:val="Normal"/>
        <w:jc w:val="both"/>
        <w:rPr>
          <w:rFonts w:cs="Calibri" w:cstheme="minorAscii"/>
          <w:sz w:val="22"/>
          <w:szCs w:val="22"/>
        </w:rPr>
      </w:pPr>
    </w:p>
    <w:p w:rsidR="4FD24239" w:rsidP="4FD24239" w:rsidRDefault="4FD24239" w14:paraId="13CF0224" w14:textId="6CCD9CAB">
      <w:pPr>
        <w:pStyle w:val="Normal"/>
        <w:jc w:val="both"/>
        <w:rPr>
          <w:rFonts w:cs="Calibri" w:cstheme="minorAscii"/>
          <w:sz w:val="22"/>
          <w:szCs w:val="22"/>
        </w:rPr>
      </w:pPr>
    </w:p>
    <w:p w:rsidR="6825D1A7" w:rsidP="4FD24239" w:rsidRDefault="6825D1A7" w14:noSpellErr="1" w14:paraId="175068F2" w14:textId="76DC76C8">
      <w:pPr>
        <w:jc w:val="both"/>
        <w:rPr>
          <w:rFonts w:cs="Calibri" w:cstheme="minorAscii"/>
          <w:sz w:val="22"/>
          <w:szCs w:val="22"/>
        </w:rPr>
      </w:pPr>
      <w:r w:rsidRPr="4FD24239" w:rsidR="6825D1A7">
        <w:rPr>
          <w:rFonts w:cs="Calibri" w:cstheme="minorAscii"/>
          <w:sz w:val="22"/>
          <w:szCs w:val="22"/>
        </w:rPr>
        <w:t>Durante a reunião, inicialmente, foi feita a apresentação da equipa de projeto e dos proponentes do projeto. Começou-se por fazer uma breve introdução sobre o tema, e posteriormente o membro da equipa, que esteve presente, fez uma pequena apresentação da sua perceção/entendimento sobre o âmbito e objetivos do projeto. Os proponentes responderam às dúvidas que a equipa de projeto tinha, para que assim seja possível a realização das tarefas.</w:t>
      </w:r>
    </w:p>
    <w:p w:rsidR="6825D1A7" w:rsidP="4FD24239" w:rsidRDefault="6825D1A7" w14:paraId="65C68265" w14:textId="185ABB5A">
      <w:pPr>
        <w:jc w:val="both"/>
        <w:rPr>
          <w:rFonts w:cs="Calibri" w:cstheme="minorAscii"/>
          <w:sz w:val="22"/>
          <w:szCs w:val="22"/>
        </w:rPr>
      </w:pPr>
      <w:r w:rsidRPr="7EA4BEB8" w:rsidR="6825D1A7">
        <w:rPr>
          <w:rFonts w:cs="Calibri" w:cstheme="minorAscii"/>
          <w:sz w:val="22"/>
          <w:szCs w:val="22"/>
        </w:rPr>
        <w:t xml:space="preserve">Foram levantadas várias questões, tais como o </w:t>
      </w:r>
      <w:proofErr w:type="spellStart"/>
      <w:r w:rsidRPr="7EA4BEB8" w:rsidR="6825D1A7">
        <w:rPr>
          <w:rFonts w:cs="Calibri" w:cstheme="minorAscii"/>
          <w:sz w:val="22"/>
          <w:szCs w:val="22"/>
        </w:rPr>
        <w:t>rebranding</w:t>
      </w:r>
      <w:proofErr w:type="spellEnd"/>
      <w:r w:rsidRPr="7EA4BEB8" w:rsidR="6825D1A7">
        <w:rPr>
          <w:rFonts w:cs="Calibri" w:cstheme="minorAscii"/>
          <w:sz w:val="22"/>
          <w:szCs w:val="22"/>
        </w:rPr>
        <w:t>/redesign da marca, criação de perfis de utilizadores, alteração do publico alvo e especialização dos objetivos do projeto, que foram discutidas e aprovadas por todos os presentes.</w:t>
      </w:r>
      <w:r w:rsidRPr="7EA4BEB8" w:rsidR="6825D1A7">
        <w:rPr>
          <w:rFonts w:cs="Calibri" w:cstheme="minorAscii"/>
          <w:sz w:val="22"/>
          <w:szCs w:val="22"/>
        </w:rPr>
        <w:t xml:space="preserve"> </w:t>
      </w:r>
      <w:proofErr w:type="spellStart"/>
      <w:proofErr w:type="spellEnd"/>
      <w:proofErr w:type="spellStart"/>
      <w:proofErr w:type="spellEnd"/>
    </w:p>
    <w:p w:rsidR="4FD24239" w:rsidP="4FD24239" w:rsidRDefault="4FD24239" w14:paraId="66F6CD9E" w14:textId="0567E244">
      <w:pPr>
        <w:pStyle w:val="Normal"/>
        <w:jc w:val="both"/>
        <w:rPr>
          <w:rFonts w:cs="Calibri" w:cstheme="minorAscii"/>
          <w:sz w:val="22"/>
          <w:szCs w:val="22"/>
        </w:rPr>
      </w:pPr>
    </w:p>
    <w:p w:rsidR="27C36461" w:rsidP="7EA4BEB8" w:rsidRDefault="27C36461" w14:paraId="013D6285" w14:textId="18C292D5">
      <w:pPr>
        <w:pStyle w:val="Normal"/>
        <w:jc w:val="both"/>
        <w:rPr>
          <w:rFonts w:ascii="Calibri" w:hAnsi="Calibri" w:eastAsia="Calibri" w:cs="Calibri"/>
          <w:b w:val="0"/>
          <w:bCs w:val="0"/>
          <w:i w:val="0"/>
          <w:iCs w:val="0"/>
          <w:strike w:val="0"/>
          <w:dstrike w:val="0"/>
          <w:noProof w:val="0"/>
          <w:color w:val="000000" w:themeColor="text1" w:themeTint="FF" w:themeShade="FF"/>
          <w:sz w:val="22"/>
          <w:szCs w:val="22"/>
          <w:u w:val="none"/>
          <w:lang w:val="pt-PT"/>
        </w:rPr>
      </w:pPr>
      <w:r w:rsidRPr="7EA4BEB8" w:rsidR="27C36461">
        <w:rPr>
          <w:rFonts w:ascii="Calibri" w:hAnsi="Calibri" w:eastAsia="Calibri" w:cs="Calibri"/>
          <w:b w:val="0"/>
          <w:bCs w:val="0"/>
          <w:i w:val="0"/>
          <w:iCs w:val="0"/>
          <w:strike w:val="0"/>
          <w:dstrike w:val="0"/>
          <w:noProof w:val="0"/>
          <w:color w:val="000000" w:themeColor="text1" w:themeTint="FF" w:themeShade="FF"/>
          <w:sz w:val="22"/>
          <w:szCs w:val="22"/>
          <w:u w:val="none"/>
          <w:lang w:val="pt-PT"/>
        </w:rPr>
        <w:t xml:space="preserve">Em prol de uma maior abrangência, foi alterado o nome do projeto, inicialmente intitulado de </w:t>
      </w:r>
      <w:proofErr w:type="spellStart"/>
      <w:r w:rsidRPr="7EA4BEB8" w:rsidR="27C36461">
        <w:rPr>
          <w:rFonts w:ascii="Calibri" w:hAnsi="Calibri" w:eastAsia="Calibri" w:cs="Calibri"/>
          <w:b w:val="0"/>
          <w:bCs w:val="0"/>
          <w:i w:val="0"/>
          <w:iCs w:val="0"/>
          <w:strike w:val="0"/>
          <w:dstrike w:val="0"/>
          <w:noProof w:val="0"/>
          <w:color w:val="000000" w:themeColor="text1" w:themeTint="FF" w:themeShade="FF"/>
          <w:sz w:val="22"/>
          <w:szCs w:val="22"/>
          <w:u w:val="none"/>
          <w:lang w:val="pt-PT"/>
        </w:rPr>
        <w:t>eduCOVID</w:t>
      </w:r>
      <w:proofErr w:type="spellEnd"/>
      <w:r w:rsidRPr="7EA4BEB8" w:rsidR="27C36461">
        <w:rPr>
          <w:rFonts w:ascii="Calibri" w:hAnsi="Calibri" w:eastAsia="Calibri" w:cs="Calibri"/>
          <w:b w:val="0"/>
          <w:bCs w:val="0"/>
          <w:i w:val="0"/>
          <w:iCs w:val="0"/>
          <w:strike w:val="0"/>
          <w:dstrike w:val="0"/>
          <w:noProof w:val="0"/>
          <w:color w:val="000000" w:themeColor="text1" w:themeTint="FF" w:themeShade="FF"/>
          <w:sz w:val="22"/>
          <w:szCs w:val="22"/>
          <w:u w:val="none"/>
          <w:lang w:val="pt-PT"/>
        </w:rPr>
        <w:t xml:space="preserve">, e agora denominado de edu4CARE. Após realizada uma análise, percebeu-se que </w:t>
      </w:r>
      <w:proofErr w:type="spellStart"/>
      <w:r w:rsidRPr="7EA4BEB8" w:rsidR="27C36461">
        <w:rPr>
          <w:rFonts w:ascii="Calibri" w:hAnsi="Calibri" w:eastAsia="Calibri" w:cs="Calibri"/>
          <w:b w:val="0"/>
          <w:bCs w:val="0"/>
          <w:i w:val="0"/>
          <w:iCs w:val="0"/>
          <w:strike w:val="0"/>
          <w:dstrike w:val="0"/>
          <w:noProof w:val="0"/>
          <w:color w:val="000000" w:themeColor="text1" w:themeTint="FF" w:themeShade="FF"/>
          <w:sz w:val="22"/>
          <w:szCs w:val="22"/>
          <w:u w:val="none"/>
          <w:lang w:val="pt-PT"/>
        </w:rPr>
        <w:t>eduCOVID</w:t>
      </w:r>
      <w:proofErr w:type="spellEnd"/>
      <w:r w:rsidRPr="7EA4BEB8" w:rsidR="27C36461">
        <w:rPr>
          <w:rFonts w:ascii="Calibri" w:hAnsi="Calibri" w:eastAsia="Calibri" w:cs="Calibri"/>
          <w:b w:val="0"/>
          <w:bCs w:val="0"/>
          <w:i w:val="0"/>
          <w:iCs w:val="0"/>
          <w:strike w:val="0"/>
          <w:dstrike w:val="0"/>
          <w:noProof w:val="0"/>
          <w:color w:val="000000" w:themeColor="text1" w:themeTint="FF" w:themeShade="FF"/>
          <w:sz w:val="22"/>
          <w:szCs w:val="22"/>
          <w:u w:val="none"/>
          <w:lang w:val="pt-PT"/>
        </w:rPr>
        <w:t xml:space="preserve"> é muito limitado, e apenas útil durante a pandemia do COVID19, enquanto que edu4CARE, para além de estar mais focado na vertente Web, disponibilizará ações de formação para os profissionais de saúde, mais especificamente para os auxiliares da ação médica. Possuindo conteúdos, divididos por módulos diversificados e previamente dispostos num catálogo de formações. Foi também realizada uma especialização do âmbito do projeto, que consequentemente, passou a estar mais direcionado para a componente pedagógica/e-learning para que desta forma sejam implementados todos os requisitos principais para o funcionamento do sistema até a fase final do ciclo de vida do projeto </w:t>
      </w:r>
      <w:r w:rsidRPr="7EA4BEB8" w:rsidR="27C36461">
        <w:rPr>
          <w:rFonts w:cs="Calibri" w:cstheme="minorAscii"/>
          <w:sz w:val="22"/>
          <w:szCs w:val="22"/>
        </w:rPr>
        <w:t>(14ª semana).</w:t>
      </w:r>
      <w:r w:rsidRPr="7EA4BEB8" w:rsidR="27C36461">
        <w:rPr>
          <w:rFonts w:ascii="Calibri" w:hAnsi="Calibri" w:eastAsia="Calibri" w:cs="Calibri"/>
          <w:b w:val="0"/>
          <w:bCs w:val="0"/>
          <w:i w:val="0"/>
          <w:iCs w:val="0"/>
          <w:strike w:val="0"/>
          <w:dstrike w:val="0"/>
          <w:noProof w:val="0"/>
          <w:color w:val="000000" w:themeColor="text1" w:themeTint="FF" w:themeShade="FF"/>
          <w:sz w:val="22"/>
          <w:szCs w:val="22"/>
          <w:u w:val="none"/>
          <w:lang w:val="pt-PT"/>
        </w:rPr>
        <w:t>.</w:t>
      </w:r>
    </w:p>
    <w:p w:rsidR="00926807" w:rsidP="006F6A96" w:rsidRDefault="00926807" w14:paraId="2BC20F4E" w14:textId="1698746A">
      <w:pPr>
        <w:rPr>
          <w:rFonts w:cstheme="minorHAnsi"/>
        </w:rPr>
      </w:pPr>
    </w:p>
    <w:p w:rsidR="00132B1F" w:rsidP="006F6A96" w:rsidRDefault="00132B1F" w14:paraId="2E174B81" w14:textId="4EB862B0">
      <w:pPr>
        <w:rPr>
          <w:rFonts w:cstheme="minorHAnsi"/>
        </w:rPr>
      </w:pPr>
    </w:p>
    <w:p w:rsidR="00132B1F" w:rsidP="006F6A96" w:rsidRDefault="00132B1F" w14:paraId="12AED714" w14:textId="587DC546">
      <w:pPr>
        <w:rPr>
          <w:rFonts w:cstheme="minorHAnsi"/>
        </w:rPr>
      </w:pPr>
    </w:p>
    <w:p w:rsidR="00132B1F" w:rsidP="006F6A96" w:rsidRDefault="00132B1F" w14:paraId="6C05F24F" w14:textId="3B2D9F69">
      <w:pPr>
        <w:rPr>
          <w:rFonts w:cstheme="minorHAnsi"/>
        </w:rPr>
      </w:pPr>
    </w:p>
    <w:p w:rsidR="00132B1F" w:rsidP="006F6A96" w:rsidRDefault="00132B1F" w14:paraId="60494966" w14:textId="7691A81E">
      <w:pPr>
        <w:rPr>
          <w:rFonts w:cstheme="minorHAnsi"/>
        </w:rPr>
      </w:pPr>
    </w:p>
    <w:p w:rsidR="00132B1F" w:rsidP="006F6A96" w:rsidRDefault="00132B1F" w14:paraId="4CEB6D7A" w14:textId="2C809E92">
      <w:pPr>
        <w:rPr>
          <w:rFonts w:cstheme="minorHAnsi"/>
        </w:rPr>
      </w:pPr>
    </w:p>
    <w:p w:rsidR="000609B8" w:rsidP="006F6A96" w:rsidRDefault="000609B8" w14:paraId="5D501FE7" w14:textId="65E4CB17">
      <w:pPr>
        <w:rPr>
          <w:rFonts w:cstheme="minorHAnsi"/>
        </w:rPr>
      </w:pPr>
    </w:p>
    <w:p w:rsidR="000609B8" w:rsidP="006F6A96" w:rsidRDefault="000609B8" w14:paraId="155019F5" w14:textId="3D00955C">
      <w:pPr>
        <w:rPr>
          <w:rFonts w:cstheme="minorHAnsi"/>
        </w:rPr>
      </w:pPr>
    </w:p>
    <w:p w:rsidR="000609B8" w:rsidP="006F6A96" w:rsidRDefault="000609B8" w14:paraId="5A6EBD97" w14:textId="656C3B85">
      <w:pPr>
        <w:rPr>
          <w:rFonts w:cstheme="minorHAnsi"/>
        </w:rPr>
      </w:pPr>
    </w:p>
    <w:p w:rsidR="000609B8" w:rsidP="006F6A96" w:rsidRDefault="000609B8" w14:paraId="04344C37" w14:textId="655C86DC">
      <w:pPr>
        <w:rPr>
          <w:rFonts w:cstheme="minorHAnsi"/>
        </w:rPr>
      </w:pPr>
    </w:p>
    <w:p w:rsidR="000609B8" w:rsidP="006F6A96" w:rsidRDefault="000609B8" w14:paraId="29AE9E8F" w14:textId="2B05985C">
      <w:pPr>
        <w:rPr>
          <w:rFonts w:cstheme="minorHAnsi"/>
        </w:rPr>
      </w:pPr>
    </w:p>
    <w:p w:rsidR="000609B8" w:rsidDel="0050428B" w:rsidP="006F6A96" w:rsidRDefault="000609B8" w14:paraId="10B2D50C" w14:textId="7AC78784">
      <w:pPr>
        <w:rPr>
          <w:del w:author="gabriel.pestana@estsetubal.ips.pt" w:date="2021-03-24T10:35:00Z" w:id="66"/>
          <w:rFonts w:cstheme="minorHAnsi"/>
        </w:rPr>
      </w:pPr>
    </w:p>
    <w:p w:rsidR="000609B8" w:rsidDel="0050428B" w:rsidP="006F6A96" w:rsidRDefault="000609B8" w14:paraId="234BD68E" w14:textId="53A6CA9D">
      <w:pPr>
        <w:rPr>
          <w:del w:author="gabriel.pestana@estsetubal.ips.pt" w:date="2021-03-24T10:35:00Z" w:id="67"/>
          <w:rFonts w:cstheme="minorHAnsi"/>
        </w:rPr>
      </w:pPr>
    </w:p>
    <w:p w:rsidR="000609B8" w:rsidDel="0050428B" w:rsidP="006F6A96" w:rsidRDefault="000609B8" w14:paraId="644B71C5" w14:textId="40B7C605">
      <w:pPr>
        <w:rPr>
          <w:del w:author="gabriel.pestana@estsetubal.ips.pt" w:date="2021-03-24T10:35:00Z" w:id="68"/>
          <w:rFonts w:cstheme="minorHAnsi"/>
        </w:rPr>
      </w:pPr>
    </w:p>
    <w:p w:rsidR="000609B8" w:rsidDel="0050428B" w:rsidP="006F6A96" w:rsidRDefault="000609B8" w14:paraId="058594F9" w14:textId="6534979D">
      <w:pPr>
        <w:rPr>
          <w:del w:author="gabriel.pestana@estsetubal.ips.pt" w:date="2021-03-24T10:35:00Z" w:id="69"/>
          <w:rFonts w:cstheme="minorHAnsi"/>
        </w:rPr>
      </w:pPr>
    </w:p>
    <w:p w:rsidR="000609B8" w:rsidDel="0050428B" w:rsidP="006F6A96" w:rsidRDefault="000609B8" w14:paraId="48B3B057" w14:textId="2DA94E28">
      <w:pPr>
        <w:rPr>
          <w:del w:author="gabriel.pestana@estsetubal.ips.pt" w:date="2021-03-24T10:35:00Z" w:id="70"/>
          <w:rFonts w:cstheme="minorHAnsi"/>
        </w:rPr>
      </w:pPr>
    </w:p>
    <w:p w:rsidR="000609B8" w:rsidDel="0050428B" w:rsidP="006F6A96" w:rsidRDefault="000609B8" w14:paraId="5B41F6CE" w14:textId="5328327E">
      <w:pPr>
        <w:rPr>
          <w:del w:author="gabriel.pestana@estsetubal.ips.pt" w:date="2021-03-24T10:35:00Z" w:id="71"/>
          <w:rFonts w:cstheme="minorHAnsi"/>
        </w:rPr>
      </w:pPr>
    </w:p>
    <w:p w:rsidR="000609B8" w:rsidDel="0050428B" w:rsidP="006F6A96" w:rsidRDefault="000609B8" w14:paraId="5E80D153" w14:textId="4825DD12">
      <w:pPr>
        <w:rPr>
          <w:del w:author="gabriel.pestana@estsetubal.ips.pt" w:date="2021-03-24T10:35:00Z" w:id="72"/>
          <w:rFonts w:cstheme="minorHAnsi"/>
        </w:rPr>
      </w:pPr>
    </w:p>
    <w:p w:rsidR="00CF3586" w:rsidDel="0050428B" w:rsidP="006F6A96" w:rsidRDefault="00CF3586" w14:paraId="0773DB29" w14:textId="6F9ED873">
      <w:pPr>
        <w:rPr>
          <w:del w:author="gabriel.pestana@estsetubal.ips.pt" w:date="2021-03-24T10:35:00Z" w:id="73"/>
          <w:rFonts w:cstheme="minorHAnsi"/>
        </w:rPr>
      </w:pPr>
    </w:p>
    <w:p w:rsidR="00CF3586" w:rsidDel="0050428B" w:rsidP="006F6A96" w:rsidRDefault="00CF3586" w14:paraId="03142B6C" w14:textId="3BE2969C">
      <w:pPr>
        <w:rPr>
          <w:del w:author="gabriel.pestana@estsetubal.ips.pt" w:date="2021-03-24T10:35:00Z" w:id="74"/>
          <w:rFonts w:cstheme="minorHAnsi"/>
        </w:rPr>
      </w:pPr>
    </w:p>
    <w:p w:rsidR="00CF3586" w:rsidDel="0050428B" w:rsidP="006F6A96" w:rsidRDefault="00CF3586" w14:paraId="228D62DE" w14:textId="7EB8A89F">
      <w:pPr>
        <w:rPr>
          <w:del w:author="gabriel.pestana@estsetubal.ips.pt" w:date="2021-03-24T10:35:00Z" w:id="75"/>
          <w:rFonts w:cstheme="minorHAnsi"/>
        </w:rPr>
      </w:pPr>
    </w:p>
    <w:p w:rsidR="00CF3586" w:rsidDel="0050428B" w:rsidP="4FD24239" w:rsidRDefault="00CF3586" w14:paraId="2D103A6F" w14:textId="0D29E6AF" w14:noSpellErr="1">
      <w:pPr>
        <w:rPr>
          <w:rFonts w:cs="Calibri" w:cstheme="minorAscii"/>
        </w:rPr>
      </w:pPr>
    </w:p>
    <w:p w:rsidR="4FD24239" w:rsidP="4FD24239" w:rsidRDefault="4FD24239" w14:paraId="4CDB3BA2" w14:textId="2D531521">
      <w:pPr>
        <w:pStyle w:val="Normal"/>
        <w:rPr>
          <w:rFonts w:cs="Calibri" w:cstheme="minorAscii"/>
        </w:rPr>
      </w:pPr>
    </w:p>
    <w:p w:rsidR="4FD24239" w:rsidP="4FD24239" w:rsidRDefault="4FD24239" w14:paraId="40D0B212" w14:textId="6021AE7C">
      <w:pPr>
        <w:pStyle w:val="Normal"/>
        <w:rPr>
          <w:rFonts w:cs="Calibri" w:cstheme="minorAscii"/>
        </w:rPr>
      </w:pPr>
    </w:p>
    <w:p w:rsidR="4FD24239" w:rsidP="4FD24239" w:rsidRDefault="4FD24239" w14:paraId="104FD2DB" w14:textId="72712A1A">
      <w:pPr>
        <w:pStyle w:val="Normal"/>
        <w:rPr>
          <w:rFonts w:cs="Calibri" w:cstheme="minorAscii"/>
        </w:rPr>
      </w:pPr>
    </w:p>
    <w:p w:rsidR="4FD24239" w:rsidP="4FD24239" w:rsidRDefault="4FD24239" w14:paraId="70CC0AD5" w14:textId="63A77CF6">
      <w:pPr>
        <w:pStyle w:val="Normal"/>
        <w:rPr>
          <w:rFonts w:cs="Calibri" w:cstheme="minorAscii"/>
        </w:rPr>
      </w:pPr>
    </w:p>
    <w:p w:rsidR="4FD24239" w:rsidP="4FD24239" w:rsidRDefault="4FD24239" w14:paraId="43789518" w14:textId="0525DBB7">
      <w:pPr>
        <w:pStyle w:val="Normal"/>
        <w:rPr>
          <w:rFonts w:cs="Calibri" w:cstheme="minorAscii"/>
        </w:rPr>
      </w:pPr>
    </w:p>
    <w:p w:rsidR="4FD24239" w:rsidP="4FD24239" w:rsidRDefault="4FD24239" w14:paraId="78F9FB8F" w14:textId="1D74A4BA">
      <w:pPr>
        <w:pStyle w:val="Normal"/>
        <w:rPr>
          <w:rFonts w:cs="Calibri" w:cstheme="minorAscii"/>
        </w:rPr>
      </w:pPr>
    </w:p>
    <w:p w:rsidR="4FD24239" w:rsidP="4FD24239" w:rsidRDefault="4FD24239" w14:paraId="39C93DEE" w14:textId="3310ADBC">
      <w:pPr>
        <w:pStyle w:val="Normal"/>
        <w:rPr>
          <w:rFonts w:cs="Calibri" w:cstheme="minorAscii"/>
        </w:rPr>
      </w:pPr>
    </w:p>
    <w:p w:rsidR="4FD24239" w:rsidP="4FD24239" w:rsidRDefault="4FD24239" w14:paraId="57321D9A" w14:textId="7F137121">
      <w:pPr>
        <w:pStyle w:val="Normal"/>
        <w:rPr>
          <w:rFonts w:cs="Calibri" w:cstheme="minorAscii"/>
        </w:rPr>
      </w:pPr>
    </w:p>
    <w:p w:rsidR="4FD24239" w:rsidP="4FD24239" w:rsidRDefault="4FD24239" w14:paraId="04635A1B" w14:textId="02773769">
      <w:pPr>
        <w:pStyle w:val="Normal"/>
        <w:rPr>
          <w:del w:author="gabriel.pestana@estsetubal.ips.pt" w:date="2021-03-24T10:35:00Z" w:id="155183498"/>
          <w:rFonts w:cs="Calibri" w:cstheme="minorAscii"/>
        </w:rPr>
      </w:pPr>
    </w:p>
    <w:p w:rsidRPr="000609B8" w:rsidR="000609B8" w:rsidP="006F6A96" w:rsidRDefault="000609B8" w14:paraId="69A06A71" w14:textId="0D87C7FF">
      <w:pPr>
        <w:rPr>
          <w:rFonts w:asciiTheme="majorHAnsi" w:hAnsiTheme="majorHAnsi" w:cstheme="majorHAnsi"/>
          <w:b/>
          <w:bCs/>
          <w:sz w:val="32"/>
          <w:szCs w:val="32"/>
        </w:rPr>
      </w:pPr>
      <w:r w:rsidRPr="000609B8">
        <w:rPr>
          <w:rFonts w:asciiTheme="majorHAnsi" w:hAnsiTheme="majorHAnsi" w:cstheme="majorHAnsi"/>
          <w:b/>
          <w:bCs/>
          <w:sz w:val="32"/>
          <w:szCs w:val="32"/>
        </w:rPr>
        <w:t xml:space="preserve">Versão preliminar dos </w:t>
      </w:r>
      <w:r>
        <w:rPr>
          <w:rFonts w:asciiTheme="majorHAnsi" w:hAnsiTheme="majorHAnsi" w:cstheme="majorHAnsi"/>
          <w:b/>
          <w:bCs/>
          <w:sz w:val="32"/>
          <w:szCs w:val="32"/>
        </w:rPr>
        <w:t>R</w:t>
      </w:r>
      <w:r w:rsidRPr="000609B8">
        <w:rPr>
          <w:rFonts w:asciiTheme="majorHAnsi" w:hAnsiTheme="majorHAnsi" w:cstheme="majorHAnsi"/>
          <w:b/>
          <w:bCs/>
          <w:sz w:val="32"/>
          <w:szCs w:val="32"/>
        </w:rPr>
        <w:t xml:space="preserve">equisitos </w:t>
      </w:r>
      <w:r>
        <w:rPr>
          <w:rFonts w:asciiTheme="majorHAnsi" w:hAnsiTheme="majorHAnsi" w:cstheme="majorHAnsi"/>
          <w:b/>
          <w:bCs/>
          <w:sz w:val="32"/>
          <w:szCs w:val="32"/>
        </w:rPr>
        <w:t>F</w:t>
      </w:r>
      <w:r w:rsidRPr="000609B8">
        <w:rPr>
          <w:rFonts w:asciiTheme="majorHAnsi" w:hAnsiTheme="majorHAnsi" w:cstheme="majorHAnsi"/>
          <w:b/>
          <w:bCs/>
          <w:sz w:val="32"/>
          <w:szCs w:val="32"/>
        </w:rPr>
        <w:t xml:space="preserve">uncionais </w:t>
      </w:r>
    </w:p>
    <w:p w:rsidR="00132B1F" w:rsidP="006F6A96" w:rsidRDefault="00132B1F" w14:paraId="19D73B8E" w14:textId="711473A6">
      <w:pPr>
        <w:rPr>
          <w:rFonts w:cstheme="minorHAnsi"/>
        </w:rPr>
      </w:pPr>
    </w:p>
    <w:p w:rsidR="00132B1F" w:rsidP="006F6A96" w:rsidRDefault="00132B1F" w14:paraId="609595D9" w14:textId="77777777">
      <w:pPr>
        <w:rPr>
          <w:rFonts w:cstheme="minorHAnsi"/>
        </w:rPr>
      </w:pPr>
    </w:p>
    <w:p w:rsidRPr="00132B1F" w:rsidR="00495E9F" w:rsidP="00132B1F" w:rsidRDefault="00132B1F" w14:paraId="36E38A77" w14:textId="12F56BA6">
      <w:pPr>
        <w:ind w:hanging="360"/>
        <w:rPr>
          <w:rFonts w:eastAsia="Times New Roman" w:cstheme="minorHAnsi"/>
          <w:lang w:eastAsia="pt-PT"/>
        </w:rPr>
      </w:pPr>
      <w:r>
        <w:rPr>
          <w:rFonts w:cstheme="minorHAnsi"/>
        </w:rPr>
        <w:t xml:space="preserve"> </w:t>
      </w:r>
      <w:r w:rsidRPr="00132B1F">
        <w:rPr>
          <w:rFonts w:cstheme="minorHAnsi"/>
        </w:rPr>
        <w:t xml:space="preserve">     </w:t>
      </w:r>
      <w:r>
        <w:rPr>
          <w:rFonts w:cstheme="minorHAnsi"/>
        </w:rPr>
        <w:t xml:space="preserve"> </w:t>
      </w:r>
      <w:r w:rsidRPr="00132B1F" w:rsidR="00925060">
        <w:rPr>
          <w:rFonts w:cstheme="minorHAnsi"/>
        </w:rPr>
        <w:t xml:space="preserve">Segue abaixo </w:t>
      </w:r>
      <w:r w:rsidRPr="00132B1F">
        <w:rPr>
          <w:rFonts w:cstheme="minorHAnsi"/>
        </w:rPr>
        <w:t xml:space="preserve">uma </w:t>
      </w:r>
      <w:r w:rsidRPr="00132B1F">
        <w:rPr>
          <w:rFonts w:eastAsia="Times New Roman" w:cstheme="minorHAnsi"/>
          <w:lang w:eastAsia="pt-PT"/>
        </w:rPr>
        <w:t>compilação preliminar d</w:t>
      </w:r>
      <w:r w:rsidR="000609B8">
        <w:rPr>
          <w:rFonts w:eastAsia="Times New Roman" w:cstheme="minorHAnsi"/>
          <w:lang w:eastAsia="pt-PT"/>
        </w:rPr>
        <w:t>os</w:t>
      </w:r>
      <w:r w:rsidRPr="00132B1F">
        <w:rPr>
          <w:rFonts w:eastAsia="Times New Roman" w:cstheme="minorHAnsi"/>
          <w:lang w:eastAsia="pt-PT"/>
        </w:rPr>
        <w:t xml:space="preserve"> requisitos funcionais para o desenho do </w:t>
      </w:r>
      <w:proofErr w:type="spellStart"/>
      <w:r w:rsidRPr="00132B1F">
        <w:rPr>
          <w:rFonts w:eastAsia="Times New Roman" w:cstheme="minorHAnsi"/>
          <w:lang w:eastAsia="pt-PT"/>
        </w:rPr>
        <w:t>Mockup</w:t>
      </w:r>
      <w:proofErr w:type="spellEnd"/>
      <w:r w:rsidRPr="00132B1F">
        <w:rPr>
          <w:rFonts w:eastAsia="Times New Roman" w:cstheme="minorHAnsi"/>
          <w:lang w:eastAsia="pt-PT"/>
        </w:rPr>
        <w:t xml:space="preserve"> da solução (plataforma edu4CARE) que foram discutidos durante a reunião</w:t>
      </w:r>
      <w:r>
        <w:rPr>
          <w:rFonts w:eastAsia="Times New Roman" w:cstheme="minorHAnsi"/>
          <w:lang w:eastAsia="pt-PT"/>
        </w:rPr>
        <w:t>:</w:t>
      </w:r>
    </w:p>
    <w:p w:rsidR="00132B1F" w:rsidP="006F6A96" w:rsidRDefault="00132B1F" w14:paraId="05BEF1CC" w14:textId="77777777">
      <w:pPr>
        <w:rPr>
          <w:rFonts w:cstheme="minorHAnsi"/>
        </w:rPr>
      </w:pPr>
    </w:p>
    <w:p w:rsidRPr="00495E9F" w:rsidR="00495E9F" w:rsidP="00495E9F" w:rsidRDefault="00495E9F" w14:paraId="1C6A0977" w14:textId="77777777">
      <w:pPr>
        <w:numPr>
          <w:ilvl w:val="0"/>
          <w:numId w:val="1"/>
        </w:numPr>
        <w:spacing w:before="100" w:beforeAutospacing="1" w:after="100" w:afterAutospacing="1"/>
        <w:rPr>
          <w:rFonts w:ascii="Segoe UI" w:hAnsi="Segoe UI" w:eastAsia="Times New Roman" w:cs="Segoe UI"/>
          <w:sz w:val="21"/>
          <w:szCs w:val="21"/>
          <w:lang w:eastAsia="pt-PT"/>
        </w:rPr>
      </w:pPr>
      <w:proofErr w:type="spellStart"/>
      <w:r w:rsidRPr="00495E9F">
        <w:rPr>
          <w:rFonts w:ascii="Calibri" w:hAnsi="Calibri" w:eastAsia="Times New Roman" w:cs="Calibri"/>
          <w:sz w:val="22"/>
          <w:szCs w:val="22"/>
          <w:lang w:eastAsia="pt-PT"/>
        </w:rPr>
        <w:t>Mockups</w:t>
      </w:r>
      <w:proofErr w:type="spellEnd"/>
      <w:r w:rsidRPr="00495E9F">
        <w:rPr>
          <w:rFonts w:ascii="Calibri" w:hAnsi="Calibri" w:eastAsia="Times New Roman" w:cs="Calibri"/>
          <w:sz w:val="22"/>
          <w:szCs w:val="22"/>
          <w:lang w:eastAsia="pt-PT"/>
        </w:rPr>
        <w:t xml:space="preserve"> da </w:t>
      </w:r>
      <w:proofErr w:type="spellStart"/>
      <w:r w:rsidRPr="00495E9F">
        <w:rPr>
          <w:rFonts w:ascii="Calibri" w:hAnsi="Calibri" w:eastAsia="Times New Roman" w:cs="Calibri"/>
          <w:sz w:val="22"/>
          <w:szCs w:val="22"/>
          <w:lang w:eastAsia="pt-PT"/>
        </w:rPr>
        <w:t>Home</w:t>
      </w:r>
      <w:proofErr w:type="spellEnd"/>
      <w:r w:rsidRPr="00495E9F">
        <w:rPr>
          <w:rFonts w:ascii="Calibri" w:hAnsi="Calibri" w:eastAsia="Times New Roman" w:cs="Calibri"/>
          <w:sz w:val="22"/>
          <w:szCs w:val="22"/>
          <w:lang w:eastAsia="pt-PT"/>
        </w:rPr>
        <w:t xml:space="preserve"> </w:t>
      </w:r>
      <w:proofErr w:type="spellStart"/>
      <w:r w:rsidRPr="00495E9F">
        <w:rPr>
          <w:rFonts w:ascii="Calibri" w:hAnsi="Calibri" w:eastAsia="Times New Roman" w:cs="Calibri"/>
          <w:sz w:val="22"/>
          <w:szCs w:val="22"/>
          <w:lang w:eastAsia="pt-PT"/>
        </w:rPr>
        <w:t>Page</w:t>
      </w:r>
      <w:proofErr w:type="spellEnd"/>
      <w:r w:rsidRPr="00495E9F">
        <w:rPr>
          <w:rFonts w:ascii="Calibri" w:hAnsi="Calibri" w:eastAsia="Times New Roman" w:cs="Calibri"/>
          <w:sz w:val="22"/>
          <w:szCs w:val="22"/>
          <w:lang w:eastAsia="pt-PT"/>
        </w:rPr>
        <w:t xml:space="preserve"> de apresentação dos conteúdos educativos/formativos</w:t>
      </w:r>
      <w:r w:rsidRPr="00495E9F">
        <w:rPr>
          <w:rFonts w:ascii="Segoe UI" w:hAnsi="Segoe UI" w:eastAsia="Times New Roman" w:cs="Segoe UI"/>
          <w:sz w:val="21"/>
          <w:szCs w:val="21"/>
          <w:lang w:eastAsia="pt-PT"/>
        </w:rPr>
        <w:t xml:space="preserve"> </w:t>
      </w:r>
    </w:p>
    <w:p w:rsidRPr="00495E9F" w:rsidR="00495E9F" w:rsidP="00495E9F" w:rsidRDefault="00495E9F" w14:paraId="2AF9D234" w14:textId="77777777">
      <w:pPr>
        <w:numPr>
          <w:ilvl w:val="0"/>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Criação de perfis de utilizadores (e.g., Ajudante de Lar, Enfermeiro, Médico, …) </w:t>
      </w:r>
    </w:p>
    <w:p w:rsidRPr="00495E9F" w:rsidR="00495E9F" w:rsidP="00495E9F" w:rsidRDefault="00495E9F" w14:paraId="4D01E2AA" w14:textId="77777777">
      <w:pPr>
        <w:numPr>
          <w:ilvl w:val="1"/>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Criar uma estrutura de dados para registo do utilizador de forma a haver um acompanhamento do percurso formativo (i.e., </w:t>
      </w:r>
      <w:proofErr w:type="spellStart"/>
      <w:r w:rsidRPr="00495E9F">
        <w:rPr>
          <w:rFonts w:ascii="Calibri" w:hAnsi="Calibri" w:eastAsia="Times New Roman" w:cs="Calibri"/>
          <w:i/>
          <w:iCs/>
          <w:sz w:val="22"/>
          <w:szCs w:val="22"/>
          <w:lang w:eastAsia="pt-PT"/>
        </w:rPr>
        <w:t>Customer</w:t>
      </w:r>
      <w:proofErr w:type="spellEnd"/>
      <w:r w:rsidRPr="00495E9F">
        <w:rPr>
          <w:rFonts w:ascii="Calibri" w:hAnsi="Calibri" w:eastAsia="Times New Roman" w:cs="Calibri"/>
          <w:i/>
          <w:iCs/>
          <w:sz w:val="22"/>
          <w:szCs w:val="22"/>
          <w:lang w:eastAsia="pt-PT"/>
        </w:rPr>
        <w:t xml:space="preserve"> </w:t>
      </w:r>
      <w:proofErr w:type="spellStart"/>
      <w:r w:rsidRPr="00495E9F">
        <w:rPr>
          <w:rFonts w:ascii="Calibri" w:hAnsi="Calibri" w:eastAsia="Times New Roman" w:cs="Calibri"/>
          <w:i/>
          <w:iCs/>
          <w:sz w:val="22"/>
          <w:szCs w:val="22"/>
          <w:lang w:eastAsia="pt-PT"/>
        </w:rPr>
        <w:t>Leaning</w:t>
      </w:r>
      <w:proofErr w:type="spellEnd"/>
      <w:r w:rsidRPr="00495E9F">
        <w:rPr>
          <w:rFonts w:ascii="Calibri" w:hAnsi="Calibri" w:eastAsia="Times New Roman" w:cs="Calibri"/>
          <w:i/>
          <w:iCs/>
          <w:sz w:val="22"/>
          <w:szCs w:val="22"/>
          <w:lang w:eastAsia="pt-PT"/>
        </w:rPr>
        <w:t xml:space="preserve"> </w:t>
      </w:r>
      <w:proofErr w:type="spellStart"/>
      <w:r w:rsidRPr="00495E9F">
        <w:rPr>
          <w:rFonts w:ascii="Calibri" w:hAnsi="Calibri" w:eastAsia="Times New Roman" w:cs="Calibri"/>
          <w:i/>
          <w:iCs/>
          <w:sz w:val="22"/>
          <w:szCs w:val="22"/>
          <w:lang w:eastAsia="pt-PT"/>
        </w:rPr>
        <w:t>Journey</w:t>
      </w:r>
      <w:proofErr w:type="spellEnd"/>
      <w:r w:rsidRPr="00495E9F">
        <w:rPr>
          <w:rFonts w:ascii="Calibri" w:hAnsi="Calibri" w:eastAsia="Times New Roman" w:cs="Calibri"/>
          <w:i/>
          <w:iCs/>
          <w:sz w:val="22"/>
          <w:szCs w:val="22"/>
          <w:lang w:eastAsia="pt-PT"/>
        </w:rPr>
        <w:t xml:space="preserve"> - CLJ)</w:t>
      </w:r>
      <w:r w:rsidRPr="00495E9F">
        <w:rPr>
          <w:rFonts w:ascii="Segoe UI" w:hAnsi="Segoe UI" w:eastAsia="Times New Roman" w:cs="Segoe UI"/>
          <w:sz w:val="21"/>
          <w:szCs w:val="21"/>
          <w:lang w:eastAsia="pt-PT"/>
        </w:rPr>
        <w:t xml:space="preserve"> </w:t>
      </w:r>
    </w:p>
    <w:p w:rsidRPr="00495E9F" w:rsidR="00495E9F" w:rsidP="00495E9F" w:rsidRDefault="00495E9F" w14:paraId="5C61826D" w14:textId="77777777">
      <w:pPr>
        <w:numPr>
          <w:ilvl w:val="1"/>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Cada utilizador registado fica com um perfil associado bem como com um </w:t>
      </w:r>
      <w:proofErr w:type="spellStart"/>
      <w:r w:rsidRPr="00495E9F">
        <w:rPr>
          <w:rFonts w:ascii="Calibri" w:hAnsi="Calibri" w:eastAsia="Times New Roman" w:cs="Calibri"/>
          <w:sz w:val="22"/>
          <w:szCs w:val="22"/>
          <w:lang w:eastAsia="pt-PT"/>
        </w:rPr>
        <w:t>dashboard</w:t>
      </w:r>
      <w:proofErr w:type="spellEnd"/>
      <w:r w:rsidRPr="00495E9F">
        <w:rPr>
          <w:rFonts w:ascii="Calibri" w:hAnsi="Calibri" w:eastAsia="Times New Roman" w:cs="Calibri"/>
          <w:sz w:val="22"/>
          <w:szCs w:val="22"/>
          <w:lang w:eastAsia="pt-PT"/>
        </w:rPr>
        <w:t xml:space="preserve"> de monitorização do seu desempenho </w:t>
      </w:r>
      <w:r w:rsidRPr="00495E9F">
        <w:rPr>
          <w:rFonts w:ascii="Calibri" w:hAnsi="Calibri" w:eastAsia="Times New Roman" w:cs="Calibri"/>
          <w:i/>
          <w:iCs/>
          <w:sz w:val="22"/>
          <w:szCs w:val="22"/>
          <w:lang w:eastAsia="pt-PT"/>
        </w:rPr>
        <w:t>CLJ</w:t>
      </w:r>
      <w:r w:rsidRPr="00495E9F">
        <w:rPr>
          <w:rFonts w:ascii="Segoe UI" w:hAnsi="Segoe UI" w:eastAsia="Times New Roman" w:cs="Segoe UI"/>
          <w:sz w:val="21"/>
          <w:szCs w:val="21"/>
          <w:lang w:eastAsia="pt-PT"/>
        </w:rPr>
        <w:t xml:space="preserve"> </w:t>
      </w:r>
    </w:p>
    <w:p w:rsidRPr="00495E9F" w:rsidR="00495E9F" w:rsidP="00495E9F" w:rsidRDefault="00495E9F" w14:paraId="23D5744E" w14:textId="77777777">
      <w:pPr>
        <w:numPr>
          <w:ilvl w:val="1"/>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Levantamento de indicadores de monitorização do CLJ</w:t>
      </w:r>
      <w:r w:rsidRPr="00495E9F">
        <w:rPr>
          <w:rFonts w:ascii="Segoe UI" w:hAnsi="Segoe UI" w:eastAsia="Times New Roman" w:cs="Segoe UI"/>
          <w:sz w:val="21"/>
          <w:szCs w:val="21"/>
          <w:lang w:eastAsia="pt-PT"/>
        </w:rPr>
        <w:t xml:space="preserve"> </w:t>
      </w:r>
    </w:p>
    <w:p w:rsidRPr="00495E9F" w:rsidR="00495E9F" w:rsidP="00495E9F" w:rsidRDefault="00495E9F" w14:paraId="4EDB8C9B" w14:textId="77777777">
      <w:pPr>
        <w:numPr>
          <w:ilvl w:val="1"/>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Plataforma tem de saber quais os utilizadores que já iniciaram determinada ação formativa e quais os que ainda não iniciaram nenhuma ação formativa </w:t>
      </w:r>
    </w:p>
    <w:p w:rsidRPr="00495E9F" w:rsidR="00495E9F" w:rsidP="00495E9F" w:rsidRDefault="00495E9F" w14:paraId="57ADFFF5" w14:textId="77777777">
      <w:pPr>
        <w:numPr>
          <w:ilvl w:val="0"/>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Catálogo de ações formativas </w:t>
      </w:r>
    </w:p>
    <w:p w:rsidRPr="00495E9F" w:rsidR="00495E9F" w:rsidP="00495E9F" w:rsidRDefault="00495E9F" w14:paraId="49413830" w14:textId="77777777">
      <w:pPr>
        <w:numPr>
          <w:ilvl w:val="1"/>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Conteúdos formativos </w:t>
      </w:r>
    </w:p>
    <w:p w:rsidRPr="00495E9F" w:rsidR="00495E9F" w:rsidP="00495E9F" w:rsidRDefault="00495E9F" w14:paraId="66156FA3" w14:textId="77777777">
      <w:pPr>
        <w:numPr>
          <w:ilvl w:val="2"/>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Um conteúdo pode ser multimédia (e.g., vídeo, documentos, etc.)</w:t>
      </w:r>
      <w:r w:rsidRPr="00495E9F">
        <w:rPr>
          <w:rFonts w:ascii="Segoe UI" w:hAnsi="Segoe UI" w:eastAsia="Times New Roman" w:cs="Segoe UI"/>
          <w:sz w:val="21"/>
          <w:szCs w:val="21"/>
          <w:lang w:eastAsia="pt-PT"/>
        </w:rPr>
        <w:t xml:space="preserve"> </w:t>
      </w:r>
    </w:p>
    <w:p w:rsidRPr="00495E9F" w:rsidR="00495E9F" w:rsidP="00495E9F" w:rsidRDefault="00495E9F" w14:paraId="5F68B720" w14:textId="77777777">
      <w:pPr>
        <w:numPr>
          <w:ilvl w:val="2"/>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Conteúdos com âmbitos distintos, e.g., componente teórica, casos de estudo, boas páticas, etc. </w:t>
      </w:r>
    </w:p>
    <w:p w:rsidRPr="00495E9F" w:rsidR="00495E9F" w:rsidP="00495E9F" w:rsidRDefault="00495E9F" w14:paraId="4F462A94" w14:textId="77777777">
      <w:pPr>
        <w:numPr>
          <w:ilvl w:val="1"/>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Uma ação formativa pode ter diferentes níveis (e.g., Base, Avançado, Aplicado, …) </w:t>
      </w:r>
    </w:p>
    <w:p w:rsidRPr="00495E9F" w:rsidR="00495E9F" w:rsidP="00495E9F" w:rsidRDefault="00495E9F" w14:paraId="51DC5571" w14:textId="77777777">
      <w:pPr>
        <w:numPr>
          <w:ilvl w:val="1"/>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Uma ação formativa poderá agregar/incluir vários conteúdos formativos</w:t>
      </w:r>
      <w:r w:rsidRPr="00495E9F">
        <w:rPr>
          <w:rFonts w:ascii="Segoe UI" w:hAnsi="Segoe UI" w:eastAsia="Times New Roman" w:cs="Segoe UI"/>
          <w:sz w:val="21"/>
          <w:szCs w:val="21"/>
          <w:lang w:eastAsia="pt-PT"/>
        </w:rPr>
        <w:t xml:space="preserve"> </w:t>
      </w:r>
    </w:p>
    <w:p w:rsidRPr="00495E9F" w:rsidR="00495E9F" w:rsidP="00495E9F" w:rsidRDefault="00495E9F" w14:paraId="0CC6BC8D" w14:textId="77777777">
      <w:pPr>
        <w:numPr>
          <w:ilvl w:val="2"/>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Como uma ação formativa pode ter vários conteúdos formativos, para cada ação importa registar quais os conteúdos que:</w:t>
      </w:r>
      <w:r w:rsidRPr="00495E9F">
        <w:rPr>
          <w:rFonts w:ascii="Segoe UI" w:hAnsi="Segoe UI" w:eastAsia="Times New Roman" w:cs="Segoe UI"/>
          <w:sz w:val="21"/>
          <w:szCs w:val="21"/>
          <w:lang w:eastAsia="pt-PT"/>
        </w:rPr>
        <w:t xml:space="preserve"> </w:t>
      </w:r>
    </w:p>
    <w:p w:rsidRPr="00495E9F" w:rsidR="00495E9F" w:rsidP="00495E9F" w:rsidRDefault="00495E9F" w14:paraId="3F3C214C" w14:textId="77777777">
      <w:pPr>
        <w:numPr>
          <w:ilvl w:val="3"/>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Ainda não foram iniciados</w:t>
      </w:r>
      <w:r w:rsidRPr="00495E9F">
        <w:rPr>
          <w:rFonts w:ascii="Segoe UI" w:hAnsi="Segoe UI" w:eastAsia="Times New Roman" w:cs="Segoe UI"/>
          <w:sz w:val="21"/>
          <w:szCs w:val="21"/>
          <w:lang w:eastAsia="pt-PT"/>
        </w:rPr>
        <w:t xml:space="preserve"> </w:t>
      </w:r>
    </w:p>
    <w:p w:rsidRPr="00495E9F" w:rsidR="00495E9F" w:rsidP="00495E9F" w:rsidRDefault="00495E9F" w14:paraId="00D643AB" w14:textId="77777777">
      <w:pPr>
        <w:numPr>
          <w:ilvl w:val="3"/>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Os que foram iniciados, mas que ainda não foram concluídos</w:t>
      </w:r>
      <w:r w:rsidRPr="00495E9F">
        <w:rPr>
          <w:rFonts w:ascii="Segoe UI" w:hAnsi="Segoe UI" w:eastAsia="Times New Roman" w:cs="Segoe UI"/>
          <w:sz w:val="21"/>
          <w:szCs w:val="21"/>
          <w:lang w:eastAsia="pt-PT"/>
        </w:rPr>
        <w:t xml:space="preserve"> </w:t>
      </w:r>
    </w:p>
    <w:p w:rsidRPr="00495E9F" w:rsidR="00495E9F" w:rsidP="00495E9F" w:rsidRDefault="00495E9F" w14:paraId="36EEAF8B" w14:textId="77777777">
      <w:pPr>
        <w:numPr>
          <w:ilvl w:val="3"/>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Os que já foram concluídos (com sucesso) </w:t>
      </w:r>
    </w:p>
    <w:p w:rsidRPr="00495E9F" w:rsidR="00495E9F" w:rsidP="00495E9F" w:rsidRDefault="00495E9F" w14:paraId="7DD138B7" w14:textId="77777777">
      <w:pPr>
        <w:numPr>
          <w:ilvl w:val="2"/>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Uma ação formativa poderá ter uma estimativa de tempo para a sua execução (i.e., duração estimada ou período de tempo para início ou conclusão da ação formativa) </w:t>
      </w:r>
    </w:p>
    <w:p w:rsidRPr="00495E9F" w:rsidR="00495E9F" w:rsidP="00495E9F" w:rsidRDefault="00495E9F" w14:paraId="5E79CC40" w14:textId="77777777">
      <w:pPr>
        <w:numPr>
          <w:ilvl w:val="2"/>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No final de cada ação formativa deve haver uma secção de avaliação do conhecimento apreendido (e.g., </w:t>
      </w:r>
      <w:proofErr w:type="spellStart"/>
      <w:r w:rsidRPr="00495E9F">
        <w:rPr>
          <w:rFonts w:ascii="Calibri" w:hAnsi="Calibri" w:eastAsia="Times New Roman" w:cs="Calibri"/>
          <w:sz w:val="22"/>
          <w:szCs w:val="22"/>
          <w:lang w:eastAsia="pt-PT"/>
        </w:rPr>
        <w:t>Quiz</w:t>
      </w:r>
      <w:proofErr w:type="spellEnd"/>
      <w:r w:rsidRPr="00495E9F">
        <w:rPr>
          <w:rFonts w:ascii="Calibri" w:hAnsi="Calibri" w:eastAsia="Times New Roman" w:cs="Calibri"/>
          <w:sz w:val="22"/>
          <w:szCs w:val="22"/>
          <w:lang w:eastAsia="pt-PT"/>
        </w:rPr>
        <w:t xml:space="preserve"> de resposta múltipla)</w:t>
      </w:r>
      <w:r w:rsidRPr="00495E9F">
        <w:rPr>
          <w:rFonts w:ascii="Segoe UI" w:hAnsi="Segoe UI" w:eastAsia="Times New Roman" w:cs="Segoe UI"/>
          <w:sz w:val="21"/>
          <w:szCs w:val="21"/>
          <w:lang w:eastAsia="pt-PT"/>
        </w:rPr>
        <w:t xml:space="preserve"> </w:t>
      </w:r>
    </w:p>
    <w:p w:rsidRPr="00495E9F" w:rsidR="00495E9F" w:rsidP="00495E9F" w:rsidRDefault="00495E9F" w14:paraId="019D9230" w14:textId="77777777">
      <w:pPr>
        <w:numPr>
          <w:ilvl w:val="2"/>
          <w:numId w:val="1"/>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Proceder ao levantamento dos critérios/elementos para a elaboração:</w:t>
      </w:r>
      <w:r w:rsidRPr="00495E9F">
        <w:rPr>
          <w:rFonts w:ascii="Segoe UI" w:hAnsi="Segoe UI" w:eastAsia="Times New Roman" w:cs="Segoe UI"/>
          <w:sz w:val="21"/>
          <w:szCs w:val="21"/>
          <w:lang w:eastAsia="pt-PT"/>
        </w:rPr>
        <w:t xml:space="preserve"> </w:t>
      </w:r>
    </w:p>
    <w:p w:rsidRPr="00495E9F" w:rsidR="00495E9F" w:rsidP="00495E9F" w:rsidRDefault="00495E9F" w14:paraId="14FDF43C" w14:textId="77777777">
      <w:pPr>
        <w:numPr>
          <w:ilvl w:val="3"/>
          <w:numId w:val="2"/>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Iconografia do layout do projeto</w:t>
      </w:r>
      <w:r w:rsidRPr="00495E9F">
        <w:rPr>
          <w:rFonts w:ascii="Segoe UI" w:hAnsi="Segoe UI" w:eastAsia="Times New Roman" w:cs="Segoe UI"/>
          <w:sz w:val="21"/>
          <w:szCs w:val="21"/>
          <w:lang w:eastAsia="pt-PT"/>
        </w:rPr>
        <w:t xml:space="preserve"> </w:t>
      </w:r>
    </w:p>
    <w:p w:rsidRPr="00495E9F" w:rsidR="00495E9F" w:rsidP="00495E9F" w:rsidRDefault="00495E9F" w14:paraId="6D8F6F7F" w14:textId="77777777">
      <w:pPr>
        <w:numPr>
          <w:ilvl w:val="3"/>
          <w:numId w:val="2"/>
        </w:numPr>
        <w:spacing w:before="100" w:beforeAutospacing="1" w:after="165"/>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Imagem gráfica do projeto – ver com a equipa de projeto (Helga &amp; Tiago) eventuais requisitos sobre a imagem gráfica face ao </w:t>
      </w:r>
      <w:proofErr w:type="spellStart"/>
      <w:r w:rsidRPr="00495E9F">
        <w:rPr>
          <w:rFonts w:ascii="Calibri" w:hAnsi="Calibri" w:eastAsia="Times New Roman" w:cs="Calibri"/>
          <w:i/>
          <w:iCs/>
          <w:sz w:val="22"/>
          <w:szCs w:val="22"/>
          <w:lang w:eastAsia="pt-PT"/>
        </w:rPr>
        <w:t>rebranding</w:t>
      </w:r>
      <w:proofErr w:type="spellEnd"/>
      <w:r w:rsidRPr="00495E9F">
        <w:rPr>
          <w:rFonts w:ascii="Calibri" w:hAnsi="Calibri" w:eastAsia="Times New Roman" w:cs="Calibri"/>
          <w:sz w:val="22"/>
          <w:szCs w:val="22"/>
          <w:lang w:eastAsia="pt-PT"/>
        </w:rPr>
        <w:t xml:space="preserve"> do nome do projeto (edu4CARE)</w:t>
      </w:r>
      <w:r w:rsidRPr="00495E9F">
        <w:rPr>
          <w:rFonts w:ascii="Segoe UI" w:hAnsi="Segoe UI" w:eastAsia="Times New Roman" w:cs="Segoe UI"/>
          <w:sz w:val="21"/>
          <w:szCs w:val="21"/>
          <w:lang w:eastAsia="pt-PT"/>
        </w:rPr>
        <w:t xml:space="preserve"> </w:t>
      </w:r>
    </w:p>
    <w:p w:rsidRPr="00495E9F" w:rsidR="00495E9F" w:rsidP="00495E9F" w:rsidRDefault="00495E9F" w14:paraId="32B54E57" w14:textId="77777777">
      <w:pPr>
        <w:numPr>
          <w:ilvl w:val="0"/>
          <w:numId w:val="2"/>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Proceder ao levantamento dos critérios/elementos para a elaboração:</w:t>
      </w:r>
      <w:r w:rsidRPr="00495E9F">
        <w:rPr>
          <w:rFonts w:ascii="Segoe UI" w:hAnsi="Segoe UI" w:eastAsia="Times New Roman" w:cs="Segoe UI"/>
          <w:sz w:val="21"/>
          <w:szCs w:val="21"/>
          <w:lang w:eastAsia="pt-PT"/>
        </w:rPr>
        <w:t xml:space="preserve"> </w:t>
      </w:r>
    </w:p>
    <w:p w:rsidRPr="00495E9F" w:rsidR="00495E9F" w:rsidP="00495E9F" w:rsidRDefault="00495E9F" w14:paraId="708B30C0" w14:textId="77777777">
      <w:pPr>
        <w:numPr>
          <w:ilvl w:val="1"/>
          <w:numId w:val="2"/>
        </w:numPr>
        <w:spacing w:before="100" w:beforeAutospacing="1" w:after="100" w:afterAutospacing="1"/>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Iconografia do layout do projeto</w:t>
      </w:r>
      <w:r w:rsidRPr="00495E9F">
        <w:rPr>
          <w:rFonts w:ascii="Segoe UI" w:hAnsi="Segoe UI" w:eastAsia="Times New Roman" w:cs="Segoe UI"/>
          <w:sz w:val="21"/>
          <w:szCs w:val="21"/>
          <w:lang w:eastAsia="pt-PT"/>
        </w:rPr>
        <w:t xml:space="preserve"> </w:t>
      </w:r>
    </w:p>
    <w:p w:rsidRPr="00495E9F" w:rsidR="00495E9F" w:rsidP="00495E9F" w:rsidRDefault="00495E9F" w14:paraId="26DA2B17" w14:textId="77777777">
      <w:pPr>
        <w:numPr>
          <w:ilvl w:val="1"/>
          <w:numId w:val="2"/>
        </w:numPr>
        <w:spacing w:before="100" w:beforeAutospacing="1" w:after="165"/>
        <w:rPr>
          <w:rFonts w:ascii="Segoe UI" w:hAnsi="Segoe UI" w:eastAsia="Times New Roman" w:cs="Segoe UI"/>
          <w:sz w:val="21"/>
          <w:szCs w:val="21"/>
          <w:lang w:eastAsia="pt-PT"/>
        </w:rPr>
      </w:pPr>
      <w:r w:rsidRPr="00495E9F">
        <w:rPr>
          <w:rFonts w:ascii="Calibri" w:hAnsi="Calibri" w:eastAsia="Times New Roman" w:cs="Calibri"/>
          <w:sz w:val="22"/>
          <w:szCs w:val="22"/>
          <w:lang w:eastAsia="pt-PT"/>
        </w:rPr>
        <w:t xml:space="preserve">Imagem gráfica do projeto – ver com a equipa de projeto (Helga &amp; Tiago) eventuais requisitos sobre a imagem gráfica face ao </w:t>
      </w:r>
      <w:proofErr w:type="spellStart"/>
      <w:r w:rsidRPr="00495E9F">
        <w:rPr>
          <w:rFonts w:ascii="Calibri" w:hAnsi="Calibri" w:eastAsia="Times New Roman" w:cs="Calibri"/>
          <w:i/>
          <w:iCs/>
          <w:sz w:val="22"/>
          <w:szCs w:val="22"/>
          <w:lang w:eastAsia="pt-PT"/>
        </w:rPr>
        <w:t>rebranding</w:t>
      </w:r>
      <w:proofErr w:type="spellEnd"/>
      <w:r w:rsidRPr="00495E9F">
        <w:rPr>
          <w:rFonts w:ascii="Calibri" w:hAnsi="Calibri" w:eastAsia="Times New Roman" w:cs="Calibri"/>
          <w:sz w:val="22"/>
          <w:szCs w:val="22"/>
          <w:lang w:eastAsia="pt-PT"/>
        </w:rPr>
        <w:t xml:space="preserve"> do nome do projeto (edu4CARE)</w:t>
      </w:r>
      <w:r w:rsidRPr="00495E9F">
        <w:rPr>
          <w:rFonts w:ascii="Segoe UI" w:hAnsi="Segoe UI" w:eastAsia="Times New Roman" w:cs="Segoe UI"/>
          <w:sz w:val="21"/>
          <w:szCs w:val="21"/>
          <w:lang w:eastAsia="pt-PT"/>
        </w:rPr>
        <w:t xml:space="preserve"> </w:t>
      </w:r>
    </w:p>
    <w:p w:rsidR="00925060" w:rsidP="00495E9F" w:rsidRDefault="00925060" w14:paraId="7B663926" w14:textId="77777777">
      <w:pPr>
        <w:spacing w:before="100" w:beforeAutospacing="1" w:after="165"/>
        <w:rPr>
          <w:rFonts w:ascii="Calibri" w:hAnsi="Calibri" w:eastAsia="Times New Roman" w:cs="Calibri"/>
          <w:sz w:val="22"/>
          <w:szCs w:val="22"/>
          <w:lang w:eastAsia="pt-PT"/>
        </w:rPr>
      </w:pPr>
    </w:p>
    <w:p w:rsidR="00925060" w:rsidP="00495E9F" w:rsidRDefault="00925060" w14:paraId="1995C9BC" w14:textId="77777777">
      <w:pPr>
        <w:spacing w:before="100" w:beforeAutospacing="1" w:after="165"/>
        <w:rPr>
          <w:rFonts w:ascii="Calibri" w:hAnsi="Calibri" w:eastAsia="Times New Roman" w:cs="Calibri"/>
          <w:sz w:val="22"/>
          <w:szCs w:val="22"/>
          <w:lang w:eastAsia="pt-PT"/>
        </w:rPr>
      </w:pPr>
    </w:p>
    <w:p w:rsidR="00CF3586" w:rsidP="4FD24239" w:rsidRDefault="00CF3586" w14:paraId="03A77CC9" w14:noSpellErr="1" w14:textId="3C29DFD7">
      <w:pPr>
        <w:pStyle w:val="Normal"/>
        <w:spacing w:beforeAutospacing="on" w:after="165"/>
        <w:rPr>
          <w:rFonts w:ascii="Calibri" w:hAnsi="Calibri" w:eastAsia="Times New Roman" w:cs="Calibri"/>
          <w:sz w:val="22"/>
          <w:szCs w:val="22"/>
          <w:lang w:eastAsia="pt-PT"/>
        </w:rPr>
      </w:pPr>
    </w:p>
    <w:p w:rsidR="00D06E80" w:rsidP="00D06E80" w:rsidRDefault="00D06E80" w14:paraId="0CD0CD16" w14:textId="629C30E0">
      <w:pPr>
        <w:rPr>
          <w:rFonts w:asciiTheme="majorHAnsi" w:hAnsiTheme="majorHAnsi" w:cstheme="majorHAnsi"/>
          <w:b/>
          <w:bCs/>
          <w:sz w:val="32"/>
          <w:szCs w:val="32"/>
        </w:rPr>
      </w:pPr>
      <w:r>
        <w:rPr>
          <w:rFonts w:asciiTheme="majorHAnsi" w:hAnsiTheme="majorHAnsi" w:cstheme="majorHAnsi"/>
          <w:b/>
          <w:bCs/>
          <w:sz w:val="32"/>
          <w:szCs w:val="32"/>
        </w:rPr>
        <w:t>Conclusão</w:t>
      </w:r>
    </w:p>
    <w:p w:rsidR="00D06E80" w:rsidP="00D06E80" w:rsidRDefault="00D06E80" w14:paraId="0AAABC8F" w14:textId="53107A3D">
      <w:pPr>
        <w:rPr>
          <w:rFonts w:asciiTheme="majorHAnsi" w:hAnsiTheme="majorHAnsi" w:cstheme="majorHAnsi"/>
          <w:b/>
          <w:bCs/>
          <w:sz w:val="32"/>
          <w:szCs w:val="32"/>
        </w:rPr>
      </w:pPr>
    </w:p>
    <w:p w:rsidR="00D06E80" w:rsidP="4FD24239" w:rsidRDefault="00D06E80" w14:paraId="33586485" w14:textId="19B05673">
      <w:pPr>
        <w:jc w:val="both"/>
        <w:rPr>
          <w:ins w:author="gabriel.pestana@estsetubal.ips.pt" w:date="2021-03-24T10:36:00Z" w:id="1438996321"/>
          <w:rFonts w:cs="Calibri" w:cstheme="minorAscii"/>
          <w:sz w:val="22"/>
          <w:szCs w:val="22"/>
        </w:rPr>
        <w:pPrChange w:author="gabriel.pestana@estsetubal.ips.pt" w:date="2021-03-24T10:39:00Z" w:id="78">
          <w:pPr/>
        </w:pPrChange>
      </w:pPr>
      <w:r w:rsidRPr="4FD24239" w:rsidR="00D06E80">
        <w:rPr>
          <w:rFonts w:cs="Calibri" w:cstheme="minorAscii"/>
          <w:sz w:val="22"/>
          <w:szCs w:val="22"/>
        </w:rPr>
        <w:t xml:space="preserve">A reunião </w:t>
      </w:r>
      <w:r w:rsidRPr="4FD24239" w:rsidR="00CF3586">
        <w:rPr>
          <w:rFonts w:cs="Calibri" w:cstheme="minorAscii"/>
          <w:sz w:val="22"/>
          <w:szCs w:val="22"/>
        </w:rPr>
        <w:t xml:space="preserve">realizada mostrou-se </w:t>
      </w:r>
      <w:r w:rsidRPr="4FD24239" w:rsidR="00D06E80">
        <w:rPr>
          <w:rFonts w:cs="Calibri" w:cstheme="minorAscii"/>
          <w:sz w:val="22"/>
          <w:szCs w:val="22"/>
        </w:rPr>
        <w:t>bastante produtiva na medida em que permitiu perceber melhor o funcionamento da proposta de projeto, bem como analisar a sua viabilidade.</w:t>
      </w:r>
      <w:r w:rsidRPr="4FD24239" w:rsidR="00CF3586">
        <w:rPr>
          <w:rFonts w:cs="Calibri" w:cstheme="minorAscii"/>
          <w:sz w:val="22"/>
          <w:szCs w:val="22"/>
        </w:rPr>
        <w:t xml:space="preserve"> </w:t>
      </w:r>
      <w:r w:rsidRPr="4FD24239" w:rsidR="00D06E80">
        <w:rPr>
          <w:rFonts w:cs="Calibri" w:cstheme="minorAscii"/>
          <w:sz w:val="22"/>
          <w:szCs w:val="22"/>
        </w:rPr>
        <w:t>Foi muito b</w:t>
      </w:r>
      <w:r w:rsidRPr="4FD24239" w:rsidR="00CF3586">
        <w:rPr>
          <w:rFonts w:cs="Calibri" w:cstheme="minorAscii"/>
          <w:sz w:val="22"/>
          <w:szCs w:val="22"/>
        </w:rPr>
        <w:t xml:space="preserve">oa a interação com </w:t>
      </w:r>
      <w:r w:rsidRPr="4FD24239" w:rsidR="00D06E80">
        <w:rPr>
          <w:rFonts w:cs="Calibri" w:cstheme="minorAscii"/>
          <w:sz w:val="22"/>
          <w:szCs w:val="22"/>
        </w:rPr>
        <w:t xml:space="preserve">a equipa de </w:t>
      </w:r>
      <w:r w:rsidRPr="4FD24239" w:rsidR="182AB775">
        <w:rPr>
          <w:rFonts w:cs="Calibri" w:cstheme="minorAscii"/>
          <w:sz w:val="22"/>
          <w:szCs w:val="22"/>
        </w:rPr>
        <w:t>projeto,</w:t>
      </w:r>
      <w:r w:rsidRPr="4FD24239" w:rsidR="00D06E80">
        <w:rPr>
          <w:rFonts w:cs="Calibri" w:cstheme="minorAscii"/>
          <w:sz w:val="22"/>
          <w:szCs w:val="22"/>
        </w:rPr>
        <w:t xml:space="preserve"> e daqui para frente esperamos trabalhar de forma colaborativa para que sejam atingidos os objetivos desejados. Trabalharemos durante a semana para que os </w:t>
      </w:r>
      <w:proofErr w:type="spellStart"/>
      <w:r w:rsidRPr="4FD24239" w:rsidR="00D06E80">
        <w:rPr>
          <w:rFonts w:cs="Calibri" w:cstheme="minorAscii"/>
          <w:sz w:val="22"/>
          <w:szCs w:val="22"/>
        </w:rPr>
        <w:t>deliverables</w:t>
      </w:r>
      <w:proofErr w:type="spellEnd"/>
      <w:r w:rsidRPr="4FD24239" w:rsidR="00D06E80">
        <w:rPr>
          <w:rFonts w:cs="Calibri" w:cstheme="minorAscii"/>
          <w:sz w:val="22"/>
          <w:szCs w:val="22"/>
        </w:rPr>
        <w:t xml:space="preserve"> para a próxima reunião sejam finalizados e apresentados.</w:t>
      </w:r>
    </w:p>
    <w:p w:rsidR="12689F3A" w:rsidP="4FD24239" w:rsidRDefault="12689F3A" w14:noSpellErr="1" w14:paraId="775E2E67" w14:textId="6BA20224">
      <w:pPr>
        <w:spacing w:beforeAutospacing="on" w:after="165"/>
        <w:rPr>
          <w:rFonts w:ascii="Calibri" w:hAnsi="Calibri" w:eastAsia="Times New Roman" w:cs="Calibri"/>
          <w:sz w:val="22"/>
          <w:szCs w:val="22"/>
          <w:lang w:eastAsia="pt-PT"/>
        </w:rPr>
      </w:pPr>
      <w:r w:rsidRPr="4FD24239" w:rsidR="12689F3A">
        <w:rPr>
          <w:rFonts w:ascii="Calibri" w:hAnsi="Calibri" w:eastAsia="Times New Roman" w:cs="Calibri"/>
          <w:sz w:val="22"/>
          <w:szCs w:val="22"/>
          <w:lang w:eastAsia="pt-PT"/>
        </w:rPr>
        <w:t>Ao fim da reunião, após serem acordadas as alterações propostas, foi marcada outra reunião para sexta feira (dia 26.03.2021) às 14:30, cujo objetivo será:</w:t>
      </w:r>
    </w:p>
    <w:p w:rsidR="12689F3A" w:rsidP="4FD24239" w:rsidRDefault="12689F3A" w14:noSpellErr="1" w14:paraId="387A4B90" w14:textId="3DA21C97">
      <w:pPr>
        <w:numPr>
          <w:ilvl w:val="0"/>
          <w:numId w:val="3"/>
        </w:numPr>
        <w:spacing w:beforeAutospacing="on" w:afterAutospacing="on"/>
        <w:rPr>
          <w:rFonts w:ascii="Segoe UI" w:hAnsi="Segoe UI" w:eastAsia="Times New Roman" w:cs="Segoe UI"/>
          <w:sz w:val="22"/>
          <w:szCs w:val="22"/>
          <w:lang w:eastAsia="pt-PT"/>
        </w:rPr>
      </w:pPr>
      <w:r w:rsidRPr="4FD24239" w:rsidR="12689F3A">
        <w:rPr>
          <w:rFonts w:ascii="Calibri" w:hAnsi="Calibri" w:eastAsia="Times New Roman" w:cs="Calibri"/>
          <w:sz w:val="22"/>
          <w:szCs w:val="22"/>
          <w:lang w:eastAsia="pt-PT"/>
        </w:rPr>
        <w:t>Apresentar um PowerPoint com um levantamento criterioso:</w:t>
      </w:r>
      <w:r w:rsidRPr="4FD24239" w:rsidR="12689F3A">
        <w:rPr>
          <w:rFonts w:ascii="Segoe UI" w:hAnsi="Segoe UI" w:eastAsia="Times New Roman" w:cs="Segoe UI"/>
          <w:sz w:val="22"/>
          <w:szCs w:val="22"/>
          <w:lang w:eastAsia="pt-PT"/>
        </w:rPr>
        <w:t xml:space="preserve"> </w:t>
      </w:r>
    </w:p>
    <w:p w:rsidR="12689F3A" w:rsidP="4FD24239" w:rsidRDefault="12689F3A" w14:paraId="5BADE8EC">
      <w:pPr>
        <w:numPr>
          <w:ilvl w:val="1"/>
          <w:numId w:val="3"/>
        </w:numPr>
        <w:spacing w:beforeAutospacing="on" w:afterAutospacing="on"/>
        <w:rPr>
          <w:rFonts w:ascii="Segoe UI" w:hAnsi="Segoe UI" w:eastAsia="Times New Roman" w:cs="Segoe UI"/>
          <w:sz w:val="22"/>
          <w:szCs w:val="22"/>
          <w:lang w:eastAsia="pt-PT"/>
        </w:rPr>
      </w:pPr>
      <w:r w:rsidRPr="4FD24239" w:rsidR="12689F3A">
        <w:rPr>
          <w:rFonts w:ascii="Calibri" w:hAnsi="Calibri" w:eastAsia="Times New Roman" w:cs="Calibri"/>
          <w:sz w:val="22"/>
          <w:szCs w:val="22"/>
          <w:lang w:eastAsia="pt-PT"/>
        </w:rPr>
        <w:t xml:space="preserve">Mokups da HomePage – Visualizar o catálogo de ações formativas </w:t>
      </w:r>
    </w:p>
    <w:p w:rsidR="12689F3A" w:rsidP="4FD24239" w:rsidRDefault="12689F3A" w14:paraId="1C04A7E1" w14:textId="37708F14">
      <w:pPr>
        <w:numPr>
          <w:ilvl w:val="1"/>
          <w:numId w:val="3"/>
        </w:numPr>
        <w:spacing w:beforeAutospacing="on" w:afterAutospacing="on"/>
        <w:rPr>
          <w:rFonts w:ascii="Segoe UI" w:hAnsi="Segoe UI" w:eastAsia="Times New Roman" w:cs="Segoe UI"/>
          <w:sz w:val="22"/>
          <w:szCs w:val="22"/>
          <w:lang w:eastAsia="pt-PT"/>
        </w:rPr>
      </w:pPr>
      <w:r w:rsidRPr="4FD24239" w:rsidR="12689F3A">
        <w:rPr>
          <w:rFonts w:ascii="Calibri" w:hAnsi="Calibri" w:eastAsia="Times New Roman" w:cs="Calibri"/>
          <w:sz w:val="22"/>
          <w:szCs w:val="22"/>
          <w:lang w:eastAsia="pt-PT"/>
        </w:rPr>
        <w:t>Mokups de criação/configuração de uma nova ação formativa (i.e., metadados para criar uma nova ação formativa)</w:t>
      </w:r>
      <w:r w:rsidRPr="4FD24239" w:rsidR="12689F3A">
        <w:rPr>
          <w:rFonts w:ascii="Segoe UI" w:hAnsi="Segoe UI" w:eastAsia="Times New Roman" w:cs="Segoe UI"/>
          <w:sz w:val="22"/>
          <w:szCs w:val="22"/>
          <w:lang w:eastAsia="pt-PT"/>
        </w:rPr>
        <w:t xml:space="preserve"> </w:t>
      </w:r>
    </w:p>
    <w:p w:rsidR="12689F3A" w:rsidP="4FD24239" w:rsidRDefault="12689F3A" w14:noSpellErr="1" w14:paraId="22E548BF">
      <w:pPr>
        <w:numPr>
          <w:ilvl w:val="1"/>
          <w:numId w:val="4"/>
        </w:numPr>
        <w:spacing w:beforeAutospacing="on" w:after="165"/>
        <w:rPr>
          <w:rFonts w:ascii="Segoe UI" w:hAnsi="Segoe UI" w:eastAsia="Times New Roman" w:cs="Segoe UI"/>
          <w:sz w:val="22"/>
          <w:szCs w:val="22"/>
          <w:lang w:eastAsia="pt-PT"/>
        </w:rPr>
      </w:pPr>
      <w:r w:rsidRPr="4FD24239" w:rsidR="12689F3A">
        <w:rPr>
          <w:rFonts w:ascii="Calibri" w:hAnsi="Calibri" w:eastAsia="Times New Roman" w:cs="Calibri"/>
          <w:sz w:val="22"/>
          <w:szCs w:val="22"/>
          <w:lang w:eastAsia="pt-PT"/>
        </w:rPr>
        <w:t>Página de registo do utilizador</w:t>
      </w:r>
    </w:p>
    <w:p w:rsidR="4FD24239" w:rsidP="4FD24239" w:rsidRDefault="4FD24239" w14:paraId="246AE0EB" w14:textId="2027AF08">
      <w:pPr>
        <w:pStyle w:val="Normal"/>
        <w:jc w:val="both"/>
        <w:rPr>
          <w:rFonts w:cs="Calibri" w:cstheme="minorAscii"/>
          <w:sz w:val="22"/>
          <w:szCs w:val="22"/>
          <w:highlight w:val="yellow"/>
        </w:rPr>
      </w:pPr>
    </w:p>
    <w:sectPr w:rsidRPr="00CF3586" w:rsidR="0050428B">
      <w:pgSz w:w="11906" w:h="16838" w:orient="portrait"/>
      <w:pgMar w:top="1417" w:right="1701" w:bottom="1417" w:left="1701"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350F2"/>
    <w:multiLevelType w:val="hybridMultilevel"/>
    <w:tmpl w:val="4F307E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CA30AC"/>
    <w:multiLevelType w:val="multilevel"/>
    <w:tmpl w:val="0B3E8DF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03D21BE"/>
    <w:multiLevelType w:val="multilevel"/>
    <w:tmpl w:val="57BC58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F0D709F"/>
    <w:multiLevelType w:val="multilevel"/>
    <w:tmpl w:val="91CE31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2"/>
    <w:lvlOverride w:ilvl="3">
      <w:lvl w:ilvl="3">
        <w:numFmt w:val="bullet"/>
        <w:lvlText w:val="o"/>
        <w:lvlJc w:val="left"/>
        <w:pPr>
          <w:tabs>
            <w:tab w:val="num" w:pos="2880"/>
          </w:tabs>
          <w:ind w:left="2880" w:hanging="360"/>
        </w:pPr>
        <w:rPr>
          <w:rFonts w:hint="default" w:ascii="Courier New" w:hAnsi="Courier New"/>
          <w:sz w:val="20"/>
        </w:rPr>
      </w:lvl>
    </w:lvlOverride>
  </w:num>
  <w:num w:numId="3">
    <w:abstractNumId w:val="3"/>
  </w:num>
  <w:num w:numId="4">
    <w:abstractNumId w:val="1"/>
  </w:num>
  <w:num w:numId="5">
    <w:abstractNumId w:val="0"/>
  </w:num>
</w:numbering>
</file>

<file path=word/people.xml><?xml version="1.0" encoding="utf-8"?>
<w15:people xmlns:mc="http://schemas.openxmlformats.org/markup-compatibility/2006" xmlns:w15="http://schemas.microsoft.com/office/word/2012/wordml" mc:Ignorable="w15">
  <w15:person w15:author="Nancia  Laudino">
    <w15:presenceInfo w15:providerId="AD" w15:userId="S::50036506_iade.pt#ext#@univeuropeiapt.onmicrosoft.com::c6d261fe-f4cd-49a1-b012-441d34ca0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NTYxMTI3NzMztLBU0lEKTi0uzszPAykwqgUAp1vBhiwAAAA="/>
  </w:docVars>
  <w:rsids>
    <w:rsidRoot w:val="008728B1"/>
    <w:rsid w:val="000609B8"/>
    <w:rsid w:val="000A1C23"/>
    <w:rsid w:val="0011371F"/>
    <w:rsid w:val="00132B1F"/>
    <w:rsid w:val="001C10F9"/>
    <w:rsid w:val="00292369"/>
    <w:rsid w:val="00495E9F"/>
    <w:rsid w:val="004F1511"/>
    <w:rsid w:val="0050428B"/>
    <w:rsid w:val="00570252"/>
    <w:rsid w:val="005A3308"/>
    <w:rsid w:val="006F6A96"/>
    <w:rsid w:val="0071004D"/>
    <w:rsid w:val="00860B0A"/>
    <w:rsid w:val="008728B1"/>
    <w:rsid w:val="00925060"/>
    <w:rsid w:val="00926807"/>
    <w:rsid w:val="00A11A85"/>
    <w:rsid w:val="00BD0C04"/>
    <w:rsid w:val="00CF3586"/>
    <w:rsid w:val="00D06E80"/>
    <w:rsid w:val="00E109D2"/>
    <w:rsid w:val="00E33085"/>
    <w:rsid w:val="00EF726B"/>
    <w:rsid w:val="0123682A"/>
    <w:rsid w:val="029FB8F8"/>
    <w:rsid w:val="03F65F99"/>
    <w:rsid w:val="043B8959"/>
    <w:rsid w:val="048C68E2"/>
    <w:rsid w:val="04DFC684"/>
    <w:rsid w:val="07732A1B"/>
    <w:rsid w:val="0B8994AC"/>
    <w:rsid w:val="0C5C487D"/>
    <w:rsid w:val="0D151550"/>
    <w:rsid w:val="0D62DD4B"/>
    <w:rsid w:val="0E664734"/>
    <w:rsid w:val="0ED62E92"/>
    <w:rsid w:val="0F216487"/>
    <w:rsid w:val="100A63ED"/>
    <w:rsid w:val="119789D4"/>
    <w:rsid w:val="11E7F414"/>
    <w:rsid w:val="12689F3A"/>
    <w:rsid w:val="1268D829"/>
    <w:rsid w:val="134DCCBC"/>
    <w:rsid w:val="182AB775"/>
    <w:rsid w:val="18439DDC"/>
    <w:rsid w:val="19879109"/>
    <w:rsid w:val="19B1BC6B"/>
    <w:rsid w:val="1B56E61A"/>
    <w:rsid w:val="1E9F4DC3"/>
    <w:rsid w:val="1ED329FF"/>
    <w:rsid w:val="1F0B9BB0"/>
    <w:rsid w:val="20358764"/>
    <w:rsid w:val="20C35154"/>
    <w:rsid w:val="23F77AAB"/>
    <w:rsid w:val="257B55F3"/>
    <w:rsid w:val="26A4C8E8"/>
    <w:rsid w:val="27C36461"/>
    <w:rsid w:val="28FDB3CD"/>
    <w:rsid w:val="29F7EEEC"/>
    <w:rsid w:val="2A59A4A5"/>
    <w:rsid w:val="2A66BC2F"/>
    <w:rsid w:val="2ADB84D9"/>
    <w:rsid w:val="2B63BA9A"/>
    <w:rsid w:val="2D9E5CF1"/>
    <w:rsid w:val="32F6D616"/>
    <w:rsid w:val="337CC02B"/>
    <w:rsid w:val="35B15C5C"/>
    <w:rsid w:val="3A0453E9"/>
    <w:rsid w:val="3C209DE0"/>
    <w:rsid w:val="3E04C8CC"/>
    <w:rsid w:val="3E5447E1"/>
    <w:rsid w:val="3E8F1B51"/>
    <w:rsid w:val="3FDFC885"/>
    <w:rsid w:val="4063FAA7"/>
    <w:rsid w:val="431A3044"/>
    <w:rsid w:val="44193E7D"/>
    <w:rsid w:val="45213F82"/>
    <w:rsid w:val="46513B33"/>
    <w:rsid w:val="470DDDD2"/>
    <w:rsid w:val="47C73054"/>
    <w:rsid w:val="47E3E576"/>
    <w:rsid w:val="4835FD97"/>
    <w:rsid w:val="4AA51AD8"/>
    <w:rsid w:val="4ADFFC53"/>
    <w:rsid w:val="4D5050B0"/>
    <w:rsid w:val="4E172358"/>
    <w:rsid w:val="4E851280"/>
    <w:rsid w:val="4FBEAA7D"/>
    <w:rsid w:val="4FD24239"/>
    <w:rsid w:val="532FBE3B"/>
    <w:rsid w:val="5425AFBE"/>
    <w:rsid w:val="562DEC01"/>
    <w:rsid w:val="584F286B"/>
    <w:rsid w:val="59811205"/>
    <w:rsid w:val="5985D243"/>
    <w:rsid w:val="5A8018C6"/>
    <w:rsid w:val="5BA387F7"/>
    <w:rsid w:val="5C899BE8"/>
    <w:rsid w:val="5E548328"/>
    <w:rsid w:val="5FE647B6"/>
    <w:rsid w:val="6149423B"/>
    <w:rsid w:val="616CD56A"/>
    <w:rsid w:val="629652B9"/>
    <w:rsid w:val="6327F44B"/>
    <w:rsid w:val="654A9AC7"/>
    <w:rsid w:val="6640468D"/>
    <w:rsid w:val="67F2FA89"/>
    <w:rsid w:val="6825D1A7"/>
    <w:rsid w:val="683F2D6D"/>
    <w:rsid w:val="6894D253"/>
    <w:rsid w:val="68AEC3FE"/>
    <w:rsid w:val="68EF2861"/>
    <w:rsid w:val="6D2C68FD"/>
    <w:rsid w:val="6D5A82B4"/>
    <w:rsid w:val="6F750B05"/>
    <w:rsid w:val="733AC149"/>
    <w:rsid w:val="76C633B9"/>
    <w:rsid w:val="77171342"/>
    <w:rsid w:val="77B765FB"/>
    <w:rsid w:val="77CBA0C2"/>
    <w:rsid w:val="78A24974"/>
    <w:rsid w:val="7A0AEC05"/>
    <w:rsid w:val="7A335FAA"/>
    <w:rsid w:val="7B03837D"/>
    <w:rsid w:val="7B08D844"/>
    <w:rsid w:val="7C01B389"/>
    <w:rsid w:val="7E407906"/>
    <w:rsid w:val="7EA4BE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026B"/>
  <w15:chartTrackingRefBased/>
  <w15:docId w15:val="{967915B9-D0FA-FC4F-9E89-DDF11ACF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95E9F"/>
    <w:pPr>
      <w:spacing w:before="100" w:beforeAutospacing="1" w:after="100" w:afterAutospacing="1"/>
    </w:pPr>
    <w:rPr>
      <w:rFonts w:ascii="Times New Roman" w:hAnsi="Times New Roman" w:eastAsia="Times New Roman" w:cs="Times New Roman"/>
      <w:lang w:eastAsia="pt-PT"/>
    </w:rPr>
  </w:style>
  <w:style w:type="character" w:styleId="CommentReference">
    <w:name w:val="annotation reference"/>
    <w:basedOn w:val="DefaultParagraphFont"/>
    <w:uiPriority w:val="99"/>
    <w:semiHidden/>
    <w:unhideWhenUsed/>
    <w:rsid w:val="00292369"/>
    <w:rPr>
      <w:sz w:val="16"/>
      <w:szCs w:val="16"/>
    </w:rPr>
  </w:style>
  <w:style w:type="paragraph" w:styleId="CommentText">
    <w:name w:val="annotation text"/>
    <w:basedOn w:val="Normal"/>
    <w:link w:val="CommentTextChar"/>
    <w:uiPriority w:val="99"/>
    <w:semiHidden/>
    <w:unhideWhenUsed/>
    <w:rsid w:val="00292369"/>
    <w:rPr>
      <w:sz w:val="20"/>
      <w:szCs w:val="20"/>
    </w:rPr>
  </w:style>
  <w:style w:type="character" w:styleId="CommentTextChar" w:customStyle="1">
    <w:name w:val="Comment Text Char"/>
    <w:basedOn w:val="DefaultParagraphFont"/>
    <w:link w:val="CommentText"/>
    <w:uiPriority w:val="99"/>
    <w:semiHidden/>
    <w:rsid w:val="00292369"/>
    <w:rPr>
      <w:sz w:val="20"/>
      <w:szCs w:val="20"/>
    </w:rPr>
  </w:style>
  <w:style w:type="paragraph" w:styleId="CommentSubject">
    <w:name w:val="annotation subject"/>
    <w:basedOn w:val="CommentText"/>
    <w:next w:val="CommentText"/>
    <w:link w:val="CommentSubjectChar"/>
    <w:uiPriority w:val="99"/>
    <w:semiHidden/>
    <w:unhideWhenUsed/>
    <w:rsid w:val="00292369"/>
    <w:rPr>
      <w:b/>
      <w:bCs/>
    </w:rPr>
  </w:style>
  <w:style w:type="character" w:styleId="CommentSubjectChar" w:customStyle="1">
    <w:name w:val="Comment Subject Char"/>
    <w:basedOn w:val="CommentTextChar"/>
    <w:link w:val="CommentSubject"/>
    <w:uiPriority w:val="99"/>
    <w:semiHidden/>
    <w:rsid w:val="00292369"/>
    <w:rPr>
      <w:b/>
      <w:bCs/>
      <w:sz w:val="20"/>
      <w:szCs w:val="20"/>
    </w:rPr>
  </w:style>
  <w:style w:type="paragraph" w:styleId="BalloonText">
    <w:name w:val="Balloon Text"/>
    <w:basedOn w:val="Normal"/>
    <w:link w:val="BalloonTextChar"/>
    <w:uiPriority w:val="99"/>
    <w:semiHidden/>
    <w:unhideWhenUsed/>
    <w:rsid w:val="0029236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923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4521">
      <w:bodyDiv w:val="1"/>
      <w:marLeft w:val="0"/>
      <w:marRight w:val="0"/>
      <w:marTop w:val="0"/>
      <w:marBottom w:val="0"/>
      <w:divBdr>
        <w:top w:val="none" w:sz="0" w:space="0" w:color="auto"/>
        <w:left w:val="none" w:sz="0" w:space="0" w:color="auto"/>
        <w:bottom w:val="none" w:sz="0" w:space="0" w:color="auto"/>
        <w:right w:val="none" w:sz="0" w:space="0" w:color="auto"/>
      </w:divBdr>
      <w:divsChild>
        <w:div w:id="1673751730">
          <w:marLeft w:val="0"/>
          <w:marRight w:val="0"/>
          <w:marTop w:val="0"/>
          <w:marBottom w:val="0"/>
          <w:divBdr>
            <w:top w:val="none" w:sz="0" w:space="0" w:color="auto"/>
            <w:left w:val="none" w:sz="0" w:space="0" w:color="auto"/>
            <w:bottom w:val="none" w:sz="0" w:space="0" w:color="auto"/>
            <w:right w:val="none" w:sz="0" w:space="0" w:color="auto"/>
          </w:divBdr>
        </w:div>
      </w:divsChild>
    </w:div>
    <w:div w:id="210310467">
      <w:bodyDiv w:val="1"/>
      <w:marLeft w:val="0"/>
      <w:marRight w:val="0"/>
      <w:marTop w:val="0"/>
      <w:marBottom w:val="0"/>
      <w:divBdr>
        <w:top w:val="none" w:sz="0" w:space="0" w:color="auto"/>
        <w:left w:val="none" w:sz="0" w:space="0" w:color="auto"/>
        <w:bottom w:val="none" w:sz="0" w:space="0" w:color="auto"/>
        <w:right w:val="none" w:sz="0" w:space="0" w:color="auto"/>
      </w:divBdr>
      <w:divsChild>
        <w:div w:id="86924181">
          <w:marLeft w:val="0"/>
          <w:marRight w:val="0"/>
          <w:marTop w:val="0"/>
          <w:marBottom w:val="0"/>
          <w:divBdr>
            <w:top w:val="none" w:sz="0" w:space="0" w:color="auto"/>
            <w:left w:val="none" w:sz="0" w:space="0" w:color="auto"/>
            <w:bottom w:val="none" w:sz="0" w:space="0" w:color="auto"/>
            <w:right w:val="none" w:sz="0" w:space="0" w:color="auto"/>
          </w:divBdr>
          <w:divsChild>
            <w:div w:id="1984043118">
              <w:marLeft w:val="0"/>
              <w:marRight w:val="0"/>
              <w:marTop w:val="0"/>
              <w:marBottom w:val="0"/>
              <w:divBdr>
                <w:top w:val="none" w:sz="0" w:space="0" w:color="auto"/>
                <w:left w:val="none" w:sz="0" w:space="0" w:color="auto"/>
                <w:bottom w:val="none" w:sz="0" w:space="0" w:color="auto"/>
                <w:right w:val="none" w:sz="0" w:space="0" w:color="auto"/>
              </w:divBdr>
              <w:divsChild>
                <w:div w:id="781727635">
                  <w:marLeft w:val="0"/>
                  <w:marRight w:val="0"/>
                  <w:marTop w:val="0"/>
                  <w:marBottom w:val="0"/>
                  <w:divBdr>
                    <w:top w:val="none" w:sz="0" w:space="0" w:color="auto"/>
                    <w:left w:val="none" w:sz="0" w:space="0" w:color="auto"/>
                    <w:bottom w:val="none" w:sz="0" w:space="0" w:color="auto"/>
                    <w:right w:val="none" w:sz="0" w:space="0" w:color="auto"/>
                  </w:divBdr>
                  <w:divsChild>
                    <w:div w:id="1085153283">
                      <w:marLeft w:val="0"/>
                      <w:marRight w:val="0"/>
                      <w:marTop w:val="0"/>
                      <w:marBottom w:val="0"/>
                      <w:divBdr>
                        <w:top w:val="none" w:sz="0" w:space="0" w:color="auto"/>
                        <w:left w:val="none" w:sz="0" w:space="0" w:color="auto"/>
                        <w:bottom w:val="none" w:sz="0" w:space="0" w:color="auto"/>
                        <w:right w:val="none" w:sz="0" w:space="0" w:color="auto"/>
                      </w:divBdr>
                      <w:divsChild>
                        <w:div w:id="1129933803">
                          <w:marLeft w:val="0"/>
                          <w:marRight w:val="0"/>
                          <w:marTop w:val="0"/>
                          <w:marBottom w:val="0"/>
                          <w:divBdr>
                            <w:top w:val="none" w:sz="0" w:space="0" w:color="auto"/>
                            <w:left w:val="none" w:sz="0" w:space="0" w:color="auto"/>
                            <w:bottom w:val="none" w:sz="0" w:space="0" w:color="auto"/>
                            <w:right w:val="none" w:sz="0" w:space="0" w:color="auto"/>
                          </w:divBdr>
                          <w:divsChild>
                            <w:div w:id="1072196420">
                              <w:marLeft w:val="0"/>
                              <w:marRight w:val="0"/>
                              <w:marTop w:val="0"/>
                              <w:marBottom w:val="0"/>
                              <w:divBdr>
                                <w:top w:val="none" w:sz="0" w:space="0" w:color="auto"/>
                                <w:left w:val="none" w:sz="0" w:space="0" w:color="auto"/>
                                <w:bottom w:val="none" w:sz="0" w:space="0" w:color="auto"/>
                                <w:right w:val="none" w:sz="0" w:space="0" w:color="auto"/>
                              </w:divBdr>
                              <w:divsChild>
                                <w:div w:id="1981303992">
                                  <w:marLeft w:val="0"/>
                                  <w:marRight w:val="0"/>
                                  <w:marTop w:val="0"/>
                                  <w:marBottom w:val="0"/>
                                  <w:divBdr>
                                    <w:top w:val="none" w:sz="0" w:space="0" w:color="auto"/>
                                    <w:left w:val="none" w:sz="0" w:space="0" w:color="auto"/>
                                    <w:bottom w:val="none" w:sz="0" w:space="0" w:color="auto"/>
                                    <w:right w:val="none" w:sz="0" w:space="0" w:color="auto"/>
                                  </w:divBdr>
                                  <w:divsChild>
                                    <w:div w:id="1610579079">
                                      <w:marLeft w:val="0"/>
                                      <w:marRight w:val="0"/>
                                      <w:marTop w:val="0"/>
                                      <w:marBottom w:val="0"/>
                                      <w:divBdr>
                                        <w:top w:val="none" w:sz="0" w:space="0" w:color="auto"/>
                                        <w:left w:val="none" w:sz="0" w:space="0" w:color="auto"/>
                                        <w:bottom w:val="none" w:sz="0" w:space="0" w:color="auto"/>
                                        <w:right w:val="none" w:sz="0" w:space="0" w:color="auto"/>
                                      </w:divBdr>
                                      <w:divsChild>
                                        <w:div w:id="241646999">
                                          <w:marLeft w:val="0"/>
                                          <w:marRight w:val="0"/>
                                          <w:marTop w:val="0"/>
                                          <w:marBottom w:val="0"/>
                                          <w:divBdr>
                                            <w:top w:val="none" w:sz="0" w:space="0" w:color="auto"/>
                                            <w:left w:val="none" w:sz="0" w:space="0" w:color="auto"/>
                                            <w:bottom w:val="none" w:sz="0" w:space="0" w:color="auto"/>
                                            <w:right w:val="none" w:sz="0" w:space="0" w:color="auto"/>
                                          </w:divBdr>
                                          <w:divsChild>
                                            <w:div w:id="928735789">
                                              <w:marLeft w:val="0"/>
                                              <w:marRight w:val="0"/>
                                              <w:marTop w:val="0"/>
                                              <w:marBottom w:val="0"/>
                                              <w:divBdr>
                                                <w:top w:val="none" w:sz="0" w:space="0" w:color="auto"/>
                                                <w:left w:val="none" w:sz="0" w:space="0" w:color="auto"/>
                                                <w:bottom w:val="none" w:sz="0" w:space="0" w:color="auto"/>
                                                <w:right w:val="none" w:sz="0" w:space="0" w:color="auto"/>
                                              </w:divBdr>
                                              <w:divsChild>
                                                <w:div w:id="12646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495528">
                  <w:marLeft w:val="0"/>
                  <w:marRight w:val="0"/>
                  <w:marTop w:val="0"/>
                  <w:marBottom w:val="0"/>
                  <w:divBdr>
                    <w:top w:val="none" w:sz="0" w:space="0" w:color="auto"/>
                    <w:left w:val="none" w:sz="0" w:space="0" w:color="auto"/>
                    <w:bottom w:val="none" w:sz="0" w:space="0" w:color="auto"/>
                    <w:right w:val="none" w:sz="0" w:space="0" w:color="auto"/>
                  </w:divBdr>
                </w:div>
              </w:divsChild>
            </w:div>
            <w:div w:id="8770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66191">
      <w:bodyDiv w:val="1"/>
      <w:marLeft w:val="0"/>
      <w:marRight w:val="0"/>
      <w:marTop w:val="0"/>
      <w:marBottom w:val="0"/>
      <w:divBdr>
        <w:top w:val="none" w:sz="0" w:space="0" w:color="auto"/>
        <w:left w:val="none" w:sz="0" w:space="0" w:color="auto"/>
        <w:bottom w:val="none" w:sz="0" w:space="0" w:color="auto"/>
        <w:right w:val="none" w:sz="0" w:space="0" w:color="auto"/>
      </w:divBdr>
      <w:divsChild>
        <w:div w:id="967010902">
          <w:marLeft w:val="0"/>
          <w:marRight w:val="0"/>
          <w:marTop w:val="0"/>
          <w:marBottom w:val="0"/>
          <w:divBdr>
            <w:top w:val="none" w:sz="0" w:space="0" w:color="auto"/>
            <w:left w:val="none" w:sz="0" w:space="0" w:color="auto"/>
            <w:bottom w:val="none" w:sz="0" w:space="0" w:color="auto"/>
            <w:right w:val="none" w:sz="0" w:space="0" w:color="auto"/>
          </w:divBdr>
          <w:divsChild>
            <w:div w:id="2074114752">
              <w:marLeft w:val="0"/>
              <w:marRight w:val="0"/>
              <w:marTop w:val="0"/>
              <w:marBottom w:val="0"/>
              <w:divBdr>
                <w:top w:val="none" w:sz="0" w:space="0" w:color="auto"/>
                <w:left w:val="none" w:sz="0" w:space="0" w:color="auto"/>
                <w:bottom w:val="none" w:sz="0" w:space="0" w:color="auto"/>
                <w:right w:val="none" w:sz="0" w:space="0" w:color="auto"/>
              </w:divBdr>
              <w:divsChild>
                <w:div w:id="12264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677">
      <w:bodyDiv w:val="1"/>
      <w:marLeft w:val="0"/>
      <w:marRight w:val="0"/>
      <w:marTop w:val="0"/>
      <w:marBottom w:val="0"/>
      <w:divBdr>
        <w:top w:val="none" w:sz="0" w:space="0" w:color="auto"/>
        <w:left w:val="none" w:sz="0" w:space="0" w:color="auto"/>
        <w:bottom w:val="none" w:sz="0" w:space="0" w:color="auto"/>
        <w:right w:val="none" w:sz="0" w:space="0" w:color="auto"/>
      </w:divBdr>
      <w:divsChild>
        <w:div w:id="1120106792">
          <w:marLeft w:val="0"/>
          <w:marRight w:val="0"/>
          <w:marTop w:val="0"/>
          <w:marBottom w:val="0"/>
          <w:divBdr>
            <w:top w:val="none" w:sz="0" w:space="0" w:color="auto"/>
            <w:left w:val="none" w:sz="0" w:space="0" w:color="auto"/>
            <w:bottom w:val="none" w:sz="0" w:space="0" w:color="auto"/>
            <w:right w:val="none" w:sz="0" w:space="0" w:color="auto"/>
          </w:divBdr>
        </w:div>
      </w:divsChild>
    </w:div>
    <w:div w:id="1254975794">
      <w:bodyDiv w:val="1"/>
      <w:marLeft w:val="0"/>
      <w:marRight w:val="0"/>
      <w:marTop w:val="0"/>
      <w:marBottom w:val="0"/>
      <w:divBdr>
        <w:top w:val="none" w:sz="0" w:space="0" w:color="auto"/>
        <w:left w:val="none" w:sz="0" w:space="0" w:color="auto"/>
        <w:bottom w:val="none" w:sz="0" w:space="0" w:color="auto"/>
        <w:right w:val="none" w:sz="0" w:space="0" w:color="auto"/>
      </w:divBdr>
      <w:divsChild>
        <w:div w:id="1589927384">
          <w:marLeft w:val="0"/>
          <w:marRight w:val="0"/>
          <w:marTop w:val="0"/>
          <w:marBottom w:val="0"/>
          <w:divBdr>
            <w:top w:val="none" w:sz="0" w:space="0" w:color="auto"/>
            <w:left w:val="none" w:sz="0" w:space="0" w:color="auto"/>
            <w:bottom w:val="none" w:sz="0" w:space="0" w:color="auto"/>
            <w:right w:val="none" w:sz="0" w:space="0" w:color="auto"/>
          </w:divBdr>
          <w:divsChild>
            <w:div w:id="1770543636">
              <w:marLeft w:val="0"/>
              <w:marRight w:val="0"/>
              <w:marTop w:val="0"/>
              <w:marBottom w:val="0"/>
              <w:divBdr>
                <w:top w:val="none" w:sz="0" w:space="0" w:color="auto"/>
                <w:left w:val="none" w:sz="0" w:space="0" w:color="auto"/>
                <w:bottom w:val="none" w:sz="0" w:space="0" w:color="auto"/>
                <w:right w:val="none" w:sz="0" w:space="0" w:color="auto"/>
              </w:divBdr>
              <w:divsChild>
                <w:div w:id="8804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3901">
      <w:bodyDiv w:val="1"/>
      <w:marLeft w:val="0"/>
      <w:marRight w:val="0"/>
      <w:marTop w:val="0"/>
      <w:marBottom w:val="0"/>
      <w:divBdr>
        <w:top w:val="none" w:sz="0" w:space="0" w:color="auto"/>
        <w:left w:val="none" w:sz="0" w:space="0" w:color="auto"/>
        <w:bottom w:val="none" w:sz="0" w:space="0" w:color="auto"/>
        <w:right w:val="none" w:sz="0" w:space="0" w:color="auto"/>
      </w:divBdr>
      <w:divsChild>
        <w:div w:id="430318346">
          <w:marLeft w:val="0"/>
          <w:marRight w:val="0"/>
          <w:marTop w:val="0"/>
          <w:marBottom w:val="0"/>
          <w:divBdr>
            <w:top w:val="none" w:sz="0" w:space="0" w:color="auto"/>
            <w:left w:val="none" w:sz="0" w:space="0" w:color="auto"/>
            <w:bottom w:val="none" w:sz="0" w:space="0" w:color="auto"/>
            <w:right w:val="none" w:sz="0" w:space="0" w:color="auto"/>
          </w:divBdr>
        </w:div>
      </w:divsChild>
    </w:div>
    <w:div w:id="1355224836">
      <w:bodyDiv w:val="1"/>
      <w:marLeft w:val="0"/>
      <w:marRight w:val="0"/>
      <w:marTop w:val="0"/>
      <w:marBottom w:val="0"/>
      <w:divBdr>
        <w:top w:val="none" w:sz="0" w:space="0" w:color="auto"/>
        <w:left w:val="none" w:sz="0" w:space="0" w:color="auto"/>
        <w:bottom w:val="none" w:sz="0" w:space="0" w:color="auto"/>
        <w:right w:val="none" w:sz="0" w:space="0" w:color="auto"/>
      </w:divBdr>
    </w:div>
    <w:div w:id="1771005680">
      <w:bodyDiv w:val="1"/>
      <w:marLeft w:val="0"/>
      <w:marRight w:val="0"/>
      <w:marTop w:val="0"/>
      <w:marBottom w:val="0"/>
      <w:divBdr>
        <w:top w:val="none" w:sz="0" w:space="0" w:color="auto"/>
        <w:left w:val="none" w:sz="0" w:space="0" w:color="auto"/>
        <w:bottom w:val="none" w:sz="0" w:space="0" w:color="auto"/>
        <w:right w:val="none" w:sz="0" w:space="0" w:color="auto"/>
      </w:divBdr>
      <w:divsChild>
        <w:div w:id="691954497">
          <w:marLeft w:val="0"/>
          <w:marRight w:val="0"/>
          <w:marTop w:val="0"/>
          <w:marBottom w:val="0"/>
          <w:divBdr>
            <w:top w:val="none" w:sz="0" w:space="0" w:color="auto"/>
            <w:left w:val="none" w:sz="0" w:space="0" w:color="auto"/>
            <w:bottom w:val="none" w:sz="0" w:space="0" w:color="auto"/>
            <w:right w:val="none" w:sz="0" w:space="0" w:color="auto"/>
          </w:divBdr>
          <w:divsChild>
            <w:div w:id="942610708">
              <w:marLeft w:val="0"/>
              <w:marRight w:val="0"/>
              <w:marTop w:val="0"/>
              <w:marBottom w:val="0"/>
              <w:divBdr>
                <w:top w:val="none" w:sz="0" w:space="0" w:color="auto"/>
                <w:left w:val="none" w:sz="0" w:space="0" w:color="auto"/>
                <w:bottom w:val="none" w:sz="0" w:space="0" w:color="auto"/>
                <w:right w:val="none" w:sz="0" w:space="0" w:color="auto"/>
              </w:divBdr>
              <w:divsChild>
                <w:div w:id="717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microsoft.com/office/2011/relationships/people" Target="people.xml" Id="rId14" /><Relationship Type="http://schemas.openxmlformats.org/officeDocument/2006/relationships/image" Target="/media/image3.png" Id="R3cf453f58416464d" /><Relationship Type="http://schemas.openxmlformats.org/officeDocument/2006/relationships/image" Target="/media/image4.png" Id="Re6acbfee470243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8D4F396A7EAC4F9BBBD2AF52FC59CB" ma:contentTypeVersion="6" ma:contentTypeDescription="Create a new document." ma:contentTypeScope="" ma:versionID="30ef2a5d7b997b2a4589b7d940af458d">
  <xsd:schema xmlns:xsd="http://www.w3.org/2001/XMLSchema" xmlns:xs="http://www.w3.org/2001/XMLSchema" xmlns:p="http://schemas.microsoft.com/office/2006/metadata/properties" xmlns:ns2="e1cc2570-36cf-48ba-af49-fc10bbbbf8b5" targetNamespace="http://schemas.microsoft.com/office/2006/metadata/properties" ma:root="true" ma:fieldsID="12827e9562a9b0d8916a151a6437828a" ns2:_="">
    <xsd:import namespace="e1cc2570-36cf-48ba-af49-fc10bbbbf8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c2570-36cf-48ba-af49-fc10bbbbf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89E01F-F10B-4BD6-80D8-828239D50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c2570-36cf-48ba-af49-fc10bbbbf8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A4F623-C17B-47CD-B5F7-DC1CBA07D57A}">
  <ds:schemaRefs>
    <ds:schemaRef ds:uri="http://schemas.microsoft.com/sharepoint/v3/contenttype/forms"/>
  </ds:schemaRefs>
</ds:datastoreItem>
</file>

<file path=customXml/itemProps3.xml><?xml version="1.0" encoding="utf-8"?>
<ds:datastoreItem xmlns:ds="http://schemas.openxmlformats.org/officeDocument/2006/customXml" ds:itemID="{17AD5E02-024B-4D29-A246-27E739CADC15}">
  <ds:schemaRefs>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schemas.microsoft.com/office/2006/metadata/properties"/>
    <ds:schemaRef ds:uri="http://www.w3.org/XML/1998/namespace"/>
    <ds:schemaRef ds:uri="http://purl.org/dc/elements/1.1/"/>
    <ds:schemaRef ds:uri="http://purl.org/dc/dcmitype/"/>
    <ds:schemaRef ds:uri="e1cc2570-36cf-48ba-af49-fc10bbbbf8b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Nancia  Laudino</dc:creator>
  <keywords/>
  <dc:description/>
  <lastModifiedBy>Nancia  Laudino</lastModifiedBy>
  <revision>14</revision>
  <dcterms:created xsi:type="dcterms:W3CDTF">2021-03-19T21:40:00.0000000Z</dcterms:created>
  <dcterms:modified xsi:type="dcterms:W3CDTF">2021-03-25T23:51:21.9102991Z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0x010100978D4F396A7EAC4F9BBBD2AF52FC59CB</vt:lpwstr>
  </property>
</Properties>
</file>